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16 w16cex w16sdtdh w16sdtfl w16du wp14">
  <w:body>
    <w:p w:rsidRPr="00E518ED" w:rsidR="00A52D52" w:rsidP="4D5252EA" w:rsidRDefault="00A52D52" w14:paraId="0C6EA05C" w14:textId="212064E5">
      <w:pPr>
        <w:rPr>
          <w:rFonts w:asciiTheme="majorHAnsi" w:hAnsiTheme="majorHAnsi"/>
          <w:sz w:val="56"/>
          <w:szCs w:val="56"/>
        </w:rPr>
      </w:pPr>
      <w:r w:rsidRPr="4D5252EA">
        <w:rPr>
          <w:rFonts w:asciiTheme="majorHAnsi" w:hAnsiTheme="majorHAnsi"/>
          <w:sz w:val="56"/>
          <w:szCs w:val="56"/>
        </w:rPr>
        <w:t>Using machine learning to predict</w:t>
      </w:r>
      <w:r w:rsidRPr="4D5252EA" w:rsidR="003A65C4">
        <w:rPr>
          <w:rFonts w:asciiTheme="majorHAnsi" w:hAnsiTheme="majorHAnsi"/>
          <w:sz w:val="56"/>
          <w:szCs w:val="56"/>
        </w:rPr>
        <w:t xml:space="preserve"> if a </w:t>
      </w:r>
      <w:r w:rsidRPr="4D5252EA" w:rsidR="096F6C1E">
        <w:rPr>
          <w:rFonts w:asciiTheme="majorHAnsi" w:hAnsiTheme="majorHAnsi"/>
          <w:sz w:val="56"/>
          <w:szCs w:val="56"/>
        </w:rPr>
        <w:t>customer's</w:t>
      </w:r>
      <w:r w:rsidRPr="4D5252EA" w:rsidR="003A65C4">
        <w:rPr>
          <w:rFonts w:asciiTheme="majorHAnsi" w:hAnsiTheme="majorHAnsi"/>
          <w:sz w:val="56"/>
          <w:szCs w:val="56"/>
        </w:rPr>
        <w:t xml:space="preserve"> account is default</w:t>
      </w:r>
    </w:p>
    <w:p w:rsidR="3DA41DEE" w:rsidP="5EC65EC0" w:rsidRDefault="3DA41DEE" w14:paraId="1BA3B19B" w14:textId="06157111">
      <w:r>
        <w:t>By Jack Skelton</w:t>
      </w:r>
    </w:p>
    <w:p w:rsidR="12FDF8F4" w:rsidP="4D5252EA" w:rsidRDefault="12FDF8F4" w14:paraId="412834E9" w14:textId="118EF0C3">
      <w:pPr>
        <w:pStyle w:val="Heading1"/>
      </w:pPr>
      <w:bookmarkStart w:name="_Toc191300504" w:id="0"/>
      <w:r>
        <w:t>Tables of contents</w:t>
      </w:r>
      <w:bookmarkEnd w:id="0"/>
    </w:p>
    <w:sdt>
      <w:sdtPr>
        <w:id w:val="1976793450"/>
        <w:docPartObj>
          <w:docPartGallery w:val="Table of Contents"/>
          <w:docPartUnique/>
        </w:docPartObj>
      </w:sdtPr>
      <w:sdtContent>
        <w:p w:rsidR="005128A3" w:rsidRDefault="4D5252EA" w14:paraId="7657C4E7" w14:textId="6285684B">
          <w:pPr>
            <w:pStyle w:val="TOC1"/>
            <w:tabs>
              <w:tab w:val="right" w:leader="dot" w:pos="9350"/>
            </w:tabs>
            <w:rPr>
              <w:noProof/>
              <w:kern w:val="2"/>
              <w:lang w:val="en-GB" w:eastAsia="en-GB"/>
              <w14:ligatures w14:val="standardContextual"/>
            </w:rPr>
          </w:pPr>
          <w:r>
            <w:fldChar w:fldCharType="begin"/>
          </w:r>
          <w:r>
            <w:instrText>TOC \o "1-9" \z \u \h</w:instrText>
          </w:r>
          <w:r>
            <w:fldChar w:fldCharType="separate"/>
          </w:r>
          <w:hyperlink w:history="1" w:anchor="_Toc191300504">
            <w:r w:rsidRPr="00EF1747" w:rsidR="005128A3">
              <w:rPr>
                <w:rStyle w:val="Hyperlink"/>
                <w:noProof/>
              </w:rPr>
              <w:t>Tables of contents</w:t>
            </w:r>
            <w:r w:rsidR="005128A3">
              <w:rPr>
                <w:noProof/>
                <w:webHidden/>
              </w:rPr>
              <w:tab/>
            </w:r>
            <w:r w:rsidR="005128A3">
              <w:rPr>
                <w:noProof/>
                <w:webHidden/>
              </w:rPr>
              <w:fldChar w:fldCharType="begin"/>
            </w:r>
            <w:r w:rsidR="005128A3">
              <w:rPr>
                <w:noProof/>
                <w:webHidden/>
              </w:rPr>
              <w:instrText xml:space="preserve"> PAGEREF _Toc191300504 \h </w:instrText>
            </w:r>
            <w:r w:rsidR="005128A3">
              <w:rPr>
                <w:noProof/>
                <w:webHidden/>
              </w:rPr>
            </w:r>
            <w:r w:rsidR="005128A3">
              <w:rPr>
                <w:noProof/>
                <w:webHidden/>
              </w:rPr>
              <w:fldChar w:fldCharType="separate"/>
            </w:r>
            <w:r w:rsidR="005128A3">
              <w:rPr>
                <w:noProof/>
                <w:webHidden/>
              </w:rPr>
              <w:t>1</w:t>
            </w:r>
            <w:r w:rsidR="005128A3">
              <w:rPr>
                <w:noProof/>
                <w:webHidden/>
              </w:rPr>
              <w:fldChar w:fldCharType="end"/>
            </w:r>
          </w:hyperlink>
        </w:p>
        <w:p w:rsidR="005128A3" w:rsidRDefault="005128A3" w14:paraId="2029BA5F" w14:textId="4F2759E2">
          <w:pPr>
            <w:pStyle w:val="TOC1"/>
            <w:tabs>
              <w:tab w:val="right" w:leader="dot" w:pos="9350"/>
            </w:tabs>
            <w:rPr>
              <w:noProof/>
              <w:kern w:val="2"/>
              <w:lang w:val="en-GB" w:eastAsia="en-GB"/>
              <w14:ligatures w14:val="standardContextual"/>
            </w:rPr>
          </w:pPr>
          <w:hyperlink w:history="1" w:anchor="_Toc191300505">
            <w:r w:rsidRPr="00EF1747">
              <w:rPr>
                <w:rStyle w:val="Hyperlink"/>
                <w:noProof/>
              </w:rPr>
              <w:t>Project aim</w:t>
            </w:r>
            <w:r>
              <w:rPr>
                <w:noProof/>
                <w:webHidden/>
              </w:rPr>
              <w:tab/>
            </w:r>
            <w:r>
              <w:rPr>
                <w:noProof/>
                <w:webHidden/>
              </w:rPr>
              <w:fldChar w:fldCharType="begin"/>
            </w:r>
            <w:r>
              <w:rPr>
                <w:noProof/>
                <w:webHidden/>
              </w:rPr>
              <w:instrText xml:space="preserve"> PAGEREF _Toc191300505 \h </w:instrText>
            </w:r>
            <w:r>
              <w:rPr>
                <w:noProof/>
                <w:webHidden/>
              </w:rPr>
            </w:r>
            <w:r>
              <w:rPr>
                <w:noProof/>
                <w:webHidden/>
              </w:rPr>
              <w:fldChar w:fldCharType="separate"/>
            </w:r>
            <w:r>
              <w:rPr>
                <w:noProof/>
                <w:webHidden/>
              </w:rPr>
              <w:t>2</w:t>
            </w:r>
            <w:r>
              <w:rPr>
                <w:noProof/>
                <w:webHidden/>
              </w:rPr>
              <w:fldChar w:fldCharType="end"/>
            </w:r>
          </w:hyperlink>
        </w:p>
        <w:p w:rsidR="005128A3" w:rsidRDefault="005128A3" w14:paraId="7BDF8A14" w14:textId="5D0504D8">
          <w:pPr>
            <w:pStyle w:val="TOC1"/>
            <w:tabs>
              <w:tab w:val="right" w:leader="dot" w:pos="9350"/>
            </w:tabs>
            <w:rPr>
              <w:noProof/>
              <w:kern w:val="2"/>
              <w:lang w:val="en-GB" w:eastAsia="en-GB"/>
              <w14:ligatures w14:val="standardContextual"/>
            </w:rPr>
          </w:pPr>
          <w:hyperlink w:history="1" w:anchor="_Toc191300506">
            <w:r w:rsidRPr="00EF1747">
              <w:rPr>
                <w:rStyle w:val="Hyperlink"/>
                <w:noProof/>
              </w:rPr>
              <w:t>Project expectations</w:t>
            </w:r>
            <w:r>
              <w:rPr>
                <w:noProof/>
                <w:webHidden/>
              </w:rPr>
              <w:tab/>
            </w:r>
            <w:r>
              <w:rPr>
                <w:noProof/>
                <w:webHidden/>
              </w:rPr>
              <w:fldChar w:fldCharType="begin"/>
            </w:r>
            <w:r>
              <w:rPr>
                <w:noProof/>
                <w:webHidden/>
              </w:rPr>
              <w:instrText xml:space="preserve"> PAGEREF _Toc191300506 \h </w:instrText>
            </w:r>
            <w:r>
              <w:rPr>
                <w:noProof/>
                <w:webHidden/>
              </w:rPr>
            </w:r>
            <w:r>
              <w:rPr>
                <w:noProof/>
                <w:webHidden/>
              </w:rPr>
              <w:fldChar w:fldCharType="separate"/>
            </w:r>
            <w:r>
              <w:rPr>
                <w:noProof/>
                <w:webHidden/>
              </w:rPr>
              <w:t>2</w:t>
            </w:r>
            <w:r>
              <w:rPr>
                <w:noProof/>
                <w:webHidden/>
              </w:rPr>
              <w:fldChar w:fldCharType="end"/>
            </w:r>
          </w:hyperlink>
        </w:p>
        <w:p w:rsidR="005128A3" w:rsidRDefault="005128A3" w14:paraId="49C10A9D" w14:textId="7742BD9D">
          <w:pPr>
            <w:pStyle w:val="TOC1"/>
            <w:tabs>
              <w:tab w:val="right" w:leader="dot" w:pos="9350"/>
            </w:tabs>
            <w:rPr>
              <w:noProof/>
              <w:kern w:val="2"/>
              <w:lang w:val="en-GB" w:eastAsia="en-GB"/>
              <w14:ligatures w14:val="standardContextual"/>
            </w:rPr>
          </w:pPr>
          <w:hyperlink w:history="1" w:anchor="_Toc191300507">
            <w:r w:rsidRPr="00EF1747">
              <w:rPr>
                <w:rStyle w:val="Hyperlink"/>
                <w:noProof/>
              </w:rPr>
              <w:t>Literature Review</w:t>
            </w:r>
            <w:r>
              <w:rPr>
                <w:noProof/>
                <w:webHidden/>
              </w:rPr>
              <w:tab/>
            </w:r>
            <w:r>
              <w:rPr>
                <w:noProof/>
                <w:webHidden/>
              </w:rPr>
              <w:fldChar w:fldCharType="begin"/>
            </w:r>
            <w:r>
              <w:rPr>
                <w:noProof/>
                <w:webHidden/>
              </w:rPr>
              <w:instrText xml:space="preserve"> PAGEREF _Toc191300507 \h </w:instrText>
            </w:r>
            <w:r>
              <w:rPr>
                <w:noProof/>
                <w:webHidden/>
              </w:rPr>
            </w:r>
            <w:r>
              <w:rPr>
                <w:noProof/>
                <w:webHidden/>
              </w:rPr>
              <w:fldChar w:fldCharType="separate"/>
            </w:r>
            <w:r>
              <w:rPr>
                <w:noProof/>
                <w:webHidden/>
              </w:rPr>
              <w:t>5</w:t>
            </w:r>
            <w:r>
              <w:rPr>
                <w:noProof/>
                <w:webHidden/>
              </w:rPr>
              <w:fldChar w:fldCharType="end"/>
            </w:r>
          </w:hyperlink>
        </w:p>
        <w:p w:rsidR="005128A3" w:rsidRDefault="005128A3" w14:paraId="0DC111DD" w14:textId="003896E2">
          <w:pPr>
            <w:pStyle w:val="TOC1"/>
            <w:tabs>
              <w:tab w:val="right" w:leader="dot" w:pos="9350"/>
            </w:tabs>
            <w:rPr>
              <w:noProof/>
              <w:kern w:val="2"/>
              <w:lang w:val="en-GB" w:eastAsia="en-GB"/>
              <w14:ligatures w14:val="standardContextual"/>
            </w:rPr>
          </w:pPr>
          <w:hyperlink w:history="1" w:anchor="_Toc191300508">
            <w:r w:rsidRPr="00EF1747">
              <w:rPr>
                <w:rStyle w:val="Hyperlink"/>
                <w:noProof/>
              </w:rPr>
              <w:t>Methodology</w:t>
            </w:r>
            <w:r>
              <w:rPr>
                <w:noProof/>
                <w:webHidden/>
              </w:rPr>
              <w:tab/>
            </w:r>
            <w:r>
              <w:rPr>
                <w:noProof/>
                <w:webHidden/>
              </w:rPr>
              <w:fldChar w:fldCharType="begin"/>
            </w:r>
            <w:r>
              <w:rPr>
                <w:noProof/>
                <w:webHidden/>
              </w:rPr>
              <w:instrText xml:space="preserve"> PAGEREF _Toc191300508 \h </w:instrText>
            </w:r>
            <w:r>
              <w:rPr>
                <w:noProof/>
                <w:webHidden/>
              </w:rPr>
            </w:r>
            <w:r>
              <w:rPr>
                <w:noProof/>
                <w:webHidden/>
              </w:rPr>
              <w:fldChar w:fldCharType="separate"/>
            </w:r>
            <w:r>
              <w:rPr>
                <w:noProof/>
                <w:webHidden/>
              </w:rPr>
              <w:t>12</w:t>
            </w:r>
            <w:r>
              <w:rPr>
                <w:noProof/>
                <w:webHidden/>
              </w:rPr>
              <w:fldChar w:fldCharType="end"/>
            </w:r>
          </w:hyperlink>
        </w:p>
        <w:p w:rsidR="005128A3" w:rsidRDefault="005128A3" w14:paraId="42D7032F" w14:textId="5739DBA8">
          <w:pPr>
            <w:pStyle w:val="TOC2"/>
            <w:tabs>
              <w:tab w:val="right" w:leader="dot" w:pos="9350"/>
            </w:tabs>
            <w:rPr>
              <w:noProof/>
              <w:kern w:val="2"/>
              <w:lang w:val="en-GB" w:eastAsia="en-GB"/>
              <w14:ligatures w14:val="standardContextual"/>
            </w:rPr>
          </w:pPr>
          <w:hyperlink w:history="1" w:anchor="_Toc191300509">
            <w:r w:rsidRPr="00EF1747">
              <w:rPr>
                <w:rStyle w:val="Hyperlink"/>
                <w:noProof/>
              </w:rPr>
              <w:t>Methodologies researched</w:t>
            </w:r>
            <w:r>
              <w:rPr>
                <w:noProof/>
                <w:webHidden/>
              </w:rPr>
              <w:tab/>
            </w:r>
            <w:r>
              <w:rPr>
                <w:noProof/>
                <w:webHidden/>
              </w:rPr>
              <w:fldChar w:fldCharType="begin"/>
            </w:r>
            <w:r>
              <w:rPr>
                <w:noProof/>
                <w:webHidden/>
              </w:rPr>
              <w:instrText xml:space="preserve"> PAGEREF _Toc191300509 \h </w:instrText>
            </w:r>
            <w:r>
              <w:rPr>
                <w:noProof/>
                <w:webHidden/>
              </w:rPr>
            </w:r>
            <w:r>
              <w:rPr>
                <w:noProof/>
                <w:webHidden/>
              </w:rPr>
              <w:fldChar w:fldCharType="separate"/>
            </w:r>
            <w:r>
              <w:rPr>
                <w:noProof/>
                <w:webHidden/>
              </w:rPr>
              <w:t>12</w:t>
            </w:r>
            <w:r>
              <w:rPr>
                <w:noProof/>
                <w:webHidden/>
              </w:rPr>
              <w:fldChar w:fldCharType="end"/>
            </w:r>
          </w:hyperlink>
        </w:p>
        <w:p w:rsidR="005128A3" w:rsidRDefault="005128A3" w14:paraId="4DA1E8E2" w14:textId="44DC0A86">
          <w:pPr>
            <w:pStyle w:val="TOC2"/>
            <w:tabs>
              <w:tab w:val="right" w:leader="dot" w:pos="9350"/>
            </w:tabs>
            <w:rPr>
              <w:noProof/>
              <w:kern w:val="2"/>
              <w:lang w:val="en-GB" w:eastAsia="en-GB"/>
              <w14:ligatures w14:val="standardContextual"/>
            </w:rPr>
          </w:pPr>
          <w:hyperlink w:history="1" w:anchor="_Toc191300510">
            <w:r w:rsidRPr="00EF1747">
              <w:rPr>
                <w:rStyle w:val="Hyperlink"/>
                <w:noProof/>
              </w:rPr>
              <w:t>Methodologies comparison</w:t>
            </w:r>
            <w:r>
              <w:rPr>
                <w:noProof/>
                <w:webHidden/>
              </w:rPr>
              <w:tab/>
            </w:r>
            <w:r>
              <w:rPr>
                <w:noProof/>
                <w:webHidden/>
              </w:rPr>
              <w:fldChar w:fldCharType="begin"/>
            </w:r>
            <w:r>
              <w:rPr>
                <w:noProof/>
                <w:webHidden/>
              </w:rPr>
              <w:instrText xml:space="preserve"> PAGEREF _Toc191300510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576FF287" w14:textId="0CCCCA12">
          <w:pPr>
            <w:pStyle w:val="TOC2"/>
            <w:tabs>
              <w:tab w:val="right" w:leader="dot" w:pos="9350"/>
            </w:tabs>
            <w:rPr>
              <w:noProof/>
              <w:kern w:val="2"/>
              <w:lang w:val="en-GB" w:eastAsia="en-GB"/>
              <w14:ligatures w14:val="standardContextual"/>
            </w:rPr>
          </w:pPr>
          <w:hyperlink w:history="1" w:anchor="_Toc191300511">
            <w:r w:rsidRPr="00EF1747">
              <w:rPr>
                <w:rStyle w:val="Hyperlink"/>
                <w:noProof/>
              </w:rPr>
              <w:t>Software researched</w:t>
            </w:r>
            <w:r>
              <w:rPr>
                <w:noProof/>
                <w:webHidden/>
              </w:rPr>
              <w:tab/>
            </w:r>
            <w:r>
              <w:rPr>
                <w:noProof/>
                <w:webHidden/>
              </w:rPr>
              <w:fldChar w:fldCharType="begin"/>
            </w:r>
            <w:r>
              <w:rPr>
                <w:noProof/>
                <w:webHidden/>
              </w:rPr>
              <w:instrText xml:space="preserve"> PAGEREF _Toc191300511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7CB8095E" w14:textId="5FCA51CD">
          <w:pPr>
            <w:pStyle w:val="TOC2"/>
            <w:tabs>
              <w:tab w:val="right" w:leader="dot" w:pos="9350"/>
            </w:tabs>
            <w:rPr>
              <w:noProof/>
              <w:kern w:val="2"/>
              <w:lang w:val="en-GB" w:eastAsia="en-GB"/>
              <w14:ligatures w14:val="standardContextual"/>
            </w:rPr>
          </w:pPr>
          <w:hyperlink w:history="1" w:anchor="_Toc191300512">
            <w:r w:rsidRPr="00EF1747">
              <w:rPr>
                <w:rStyle w:val="Hyperlink"/>
                <w:noProof/>
              </w:rPr>
              <w:t>Software comparison</w:t>
            </w:r>
            <w:r>
              <w:rPr>
                <w:noProof/>
                <w:webHidden/>
              </w:rPr>
              <w:tab/>
            </w:r>
            <w:r>
              <w:rPr>
                <w:noProof/>
                <w:webHidden/>
              </w:rPr>
              <w:fldChar w:fldCharType="begin"/>
            </w:r>
            <w:r>
              <w:rPr>
                <w:noProof/>
                <w:webHidden/>
              </w:rPr>
              <w:instrText xml:space="preserve"> PAGEREF _Toc191300512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3B4C63AB" w14:textId="6E4E0A9E">
          <w:pPr>
            <w:pStyle w:val="TOC2"/>
            <w:tabs>
              <w:tab w:val="right" w:leader="dot" w:pos="9350"/>
            </w:tabs>
            <w:rPr>
              <w:noProof/>
              <w:kern w:val="2"/>
              <w:lang w:val="en-GB" w:eastAsia="en-GB"/>
              <w14:ligatures w14:val="standardContextual"/>
            </w:rPr>
          </w:pPr>
          <w:hyperlink w:history="1" w:anchor="_Toc191300513">
            <w:r w:rsidRPr="00EF1747">
              <w:rPr>
                <w:rStyle w:val="Hyperlink"/>
                <w:noProof/>
              </w:rPr>
              <w:t>Machine Learning models chosen</w:t>
            </w:r>
            <w:r>
              <w:rPr>
                <w:noProof/>
                <w:webHidden/>
              </w:rPr>
              <w:tab/>
            </w:r>
            <w:r>
              <w:rPr>
                <w:noProof/>
                <w:webHidden/>
              </w:rPr>
              <w:fldChar w:fldCharType="begin"/>
            </w:r>
            <w:r>
              <w:rPr>
                <w:noProof/>
                <w:webHidden/>
              </w:rPr>
              <w:instrText xml:space="preserve"> PAGEREF _Toc191300513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7C986F29" w14:textId="3AE23A9F">
          <w:pPr>
            <w:pStyle w:val="TOC2"/>
            <w:tabs>
              <w:tab w:val="right" w:leader="dot" w:pos="9350"/>
            </w:tabs>
            <w:rPr>
              <w:noProof/>
              <w:kern w:val="2"/>
              <w:lang w:val="en-GB" w:eastAsia="en-GB"/>
              <w14:ligatures w14:val="standardContextual"/>
            </w:rPr>
          </w:pPr>
          <w:hyperlink w:history="1" w:anchor="_Toc191300514">
            <w:r w:rsidRPr="00EF1747">
              <w:rPr>
                <w:rStyle w:val="Hyperlink"/>
                <w:noProof/>
              </w:rPr>
              <w:t>Methodology chosen/Framework</w:t>
            </w:r>
            <w:r>
              <w:rPr>
                <w:noProof/>
                <w:webHidden/>
              </w:rPr>
              <w:tab/>
            </w:r>
            <w:r>
              <w:rPr>
                <w:noProof/>
                <w:webHidden/>
              </w:rPr>
              <w:fldChar w:fldCharType="begin"/>
            </w:r>
            <w:r>
              <w:rPr>
                <w:noProof/>
                <w:webHidden/>
              </w:rPr>
              <w:instrText xml:space="preserve"> PAGEREF _Toc191300514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7EED6224" w14:textId="22876D9B">
          <w:pPr>
            <w:pStyle w:val="TOC1"/>
            <w:tabs>
              <w:tab w:val="right" w:leader="dot" w:pos="9350"/>
            </w:tabs>
            <w:rPr>
              <w:noProof/>
              <w:kern w:val="2"/>
              <w:lang w:val="en-GB" w:eastAsia="en-GB"/>
              <w14:ligatures w14:val="standardContextual"/>
            </w:rPr>
          </w:pPr>
          <w:hyperlink w:history="1" w:anchor="_Toc191300515">
            <w:r w:rsidRPr="00EF1747">
              <w:rPr>
                <w:rStyle w:val="Hyperlink"/>
                <w:noProof/>
              </w:rPr>
              <w:t>Data</w:t>
            </w:r>
            <w:r>
              <w:rPr>
                <w:noProof/>
                <w:webHidden/>
              </w:rPr>
              <w:tab/>
            </w:r>
            <w:r>
              <w:rPr>
                <w:noProof/>
                <w:webHidden/>
              </w:rPr>
              <w:fldChar w:fldCharType="begin"/>
            </w:r>
            <w:r>
              <w:rPr>
                <w:noProof/>
                <w:webHidden/>
              </w:rPr>
              <w:instrText xml:space="preserve"> PAGEREF _Toc191300515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73DAEECB" w14:textId="6785CC9B">
          <w:pPr>
            <w:pStyle w:val="TOC1"/>
            <w:tabs>
              <w:tab w:val="right" w:leader="dot" w:pos="9350"/>
            </w:tabs>
            <w:rPr>
              <w:noProof/>
              <w:kern w:val="2"/>
              <w:lang w:val="en-GB" w:eastAsia="en-GB"/>
              <w14:ligatures w14:val="standardContextual"/>
            </w:rPr>
          </w:pPr>
          <w:hyperlink w:history="1" w:anchor="_Toc191300516">
            <w:r w:rsidRPr="00EF1747">
              <w:rPr>
                <w:rStyle w:val="Hyperlink"/>
                <w:noProof/>
              </w:rPr>
              <w:t>Results</w:t>
            </w:r>
            <w:r>
              <w:rPr>
                <w:noProof/>
                <w:webHidden/>
              </w:rPr>
              <w:tab/>
            </w:r>
            <w:r>
              <w:rPr>
                <w:noProof/>
                <w:webHidden/>
              </w:rPr>
              <w:fldChar w:fldCharType="begin"/>
            </w:r>
            <w:r>
              <w:rPr>
                <w:noProof/>
                <w:webHidden/>
              </w:rPr>
              <w:instrText xml:space="preserve"> PAGEREF _Toc191300516 \h </w:instrText>
            </w:r>
            <w:r>
              <w:rPr>
                <w:noProof/>
                <w:webHidden/>
              </w:rPr>
            </w:r>
            <w:r>
              <w:rPr>
                <w:noProof/>
                <w:webHidden/>
              </w:rPr>
              <w:fldChar w:fldCharType="separate"/>
            </w:r>
            <w:r>
              <w:rPr>
                <w:noProof/>
                <w:webHidden/>
              </w:rPr>
              <w:t>14</w:t>
            </w:r>
            <w:r>
              <w:rPr>
                <w:noProof/>
                <w:webHidden/>
              </w:rPr>
              <w:fldChar w:fldCharType="end"/>
            </w:r>
          </w:hyperlink>
        </w:p>
        <w:p w:rsidR="005128A3" w:rsidRDefault="005128A3" w14:paraId="3107DB5B" w14:textId="4AE7DE33">
          <w:pPr>
            <w:pStyle w:val="TOC1"/>
            <w:tabs>
              <w:tab w:val="right" w:leader="dot" w:pos="9350"/>
            </w:tabs>
            <w:rPr>
              <w:noProof/>
              <w:kern w:val="2"/>
              <w:lang w:val="en-GB" w:eastAsia="en-GB"/>
              <w14:ligatures w14:val="standardContextual"/>
            </w:rPr>
          </w:pPr>
          <w:hyperlink w:history="1" w:anchor="_Toc191300517">
            <w:r w:rsidRPr="00EF1747">
              <w:rPr>
                <w:rStyle w:val="Hyperlink"/>
                <w:noProof/>
              </w:rPr>
              <w:t>Conclusion</w:t>
            </w:r>
            <w:r>
              <w:rPr>
                <w:noProof/>
                <w:webHidden/>
              </w:rPr>
              <w:tab/>
            </w:r>
            <w:r>
              <w:rPr>
                <w:noProof/>
                <w:webHidden/>
              </w:rPr>
              <w:fldChar w:fldCharType="begin"/>
            </w:r>
            <w:r>
              <w:rPr>
                <w:noProof/>
                <w:webHidden/>
              </w:rPr>
              <w:instrText xml:space="preserve"> PAGEREF _Toc191300517 \h </w:instrText>
            </w:r>
            <w:r>
              <w:rPr>
                <w:noProof/>
                <w:webHidden/>
              </w:rPr>
            </w:r>
            <w:r>
              <w:rPr>
                <w:noProof/>
                <w:webHidden/>
              </w:rPr>
              <w:fldChar w:fldCharType="separate"/>
            </w:r>
            <w:r>
              <w:rPr>
                <w:noProof/>
                <w:webHidden/>
              </w:rPr>
              <w:t>15</w:t>
            </w:r>
            <w:r>
              <w:rPr>
                <w:noProof/>
                <w:webHidden/>
              </w:rPr>
              <w:fldChar w:fldCharType="end"/>
            </w:r>
          </w:hyperlink>
        </w:p>
        <w:p w:rsidR="005128A3" w:rsidRDefault="005128A3" w14:paraId="15770468" w14:textId="5684E70E">
          <w:pPr>
            <w:pStyle w:val="TOC1"/>
            <w:tabs>
              <w:tab w:val="right" w:leader="dot" w:pos="9350"/>
            </w:tabs>
            <w:rPr>
              <w:noProof/>
              <w:kern w:val="2"/>
              <w:lang w:val="en-GB" w:eastAsia="en-GB"/>
              <w14:ligatures w14:val="standardContextual"/>
            </w:rPr>
          </w:pPr>
          <w:hyperlink w:history="1" w:anchor="_Toc191300518">
            <w:r w:rsidRPr="00EF1747">
              <w:rPr>
                <w:rStyle w:val="Hyperlink"/>
                <w:noProof/>
              </w:rPr>
              <w:t>Appendix</w:t>
            </w:r>
            <w:r>
              <w:rPr>
                <w:noProof/>
                <w:webHidden/>
              </w:rPr>
              <w:tab/>
            </w:r>
            <w:r>
              <w:rPr>
                <w:noProof/>
                <w:webHidden/>
              </w:rPr>
              <w:fldChar w:fldCharType="begin"/>
            </w:r>
            <w:r>
              <w:rPr>
                <w:noProof/>
                <w:webHidden/>
              </w:rPr>
              <w:instrText xml:space="preserve"> PAGEREF _Toc191300518 \h </w:instrText>
            </w:r>
            <w:r>
              <w:rPr>
                <w:noProof/>
                <w:webHidden/>
              </w:rPr>
            </w:r>
            <w:r>
              <w:rPr>
                <w:noProof/>
                <w:webHidden/>
              </w:rPr>
              <w:fldChar w:fldCharType="separate"/>
            </w:r>
            <w:r>
              <w:rPr>
                <w:noProof/>
                <w:webHidden/>
              </w:rPr>
              <w:t>15</w:t>
            </w:r>
            <w:r>
              <w:rPr>
                <w:noProof/>
                <w:webHidden/>
              </w:rPr>
              <w:fldChar w:fldCharType="end"/>
            </w:r>
          </w:hyperlink>
        </w:p>
        <w:p w:rsidR="005128A3" w:rsidRDefault="005128A3" w14:paraId="11F0D52A" w14:textId="2C31A7CC">
          <w:pPr>
            <w:pStyle w:val="TOC2"/>
            <w:tabs>
              <w:tab w:val="right" w:leader="dot" w:pos="9350"/>
            </w:tabs>
            <w:rPr>
              <w:noProof/>
              <w:kern w:val="2"/>
              <w:lang w:val="en-GB" w:eastAsia="en-GB"/>
              <w14:ligatures w14:val="standardContextual"/>
            </w:rPr>
          </w:pPr>
          <w:hyperlink w:history="1" w:anchor="_Toc191300519">
            <w:r w:rsidRPr="00EF1747">
              <w:rPr>
                <w:rStyle w:val="Hyperlink"/>
                <w:noProof/>
              </w:rPr>
              <w:t>Risk register</w:t>
            </w:r>
            <w:r>
              <w:rPr>
                <w:noProof/>
                <w:webHidden/>
              </w:rPr>
              <w:tab/>
            </w:r>
            <w:r>
              <w:rPr>
                <w:noProof/>
                <w:webHidden/>
              </w:rPr>
              <w:fldChar w:fldCharType="begin"/>
            </w:r>
            <w:r>
              <w:rPr>
                <w:noProof/>
                <w:webHidden/>
              </w:rPr>
              <w:instrText xml:space="preserve"> PAGEREF _Toc191300519 \h </w:instrText>
            </w:r>
            <w:r>
              <w:rPr>
                <w:noProof/>
                <w:webHidden/>
              </w:rPr>
            </w:r>
            <w:r>
              <w:rPr>
                <w:noProof/>
                <w:webHidden/>
              </w:rPr>
              <w:fldChar w:fldCharType="separate"/>
            </w:r>
            <w:r>
              <w:rPr>
                <w:noProof/>
                <w:webHidden/>
              </w:rPr>
              <w:t>15</w:t>
            </w:r>
            <w:r>
              <w:rPr>
                <w:noProof/>
                <w:webHidden/>
              </w:rPr>
              <w:fldChar w:fldCharType="end"/>
            </w:r>
          </w:hyperlink>
        </w:p>
        <w:p w:rsidR="005128A3" w:rsidRDefault="005128A3" w14:paraId="5F2E5564" w14:textId="3A31F1C0">
          <w:pPr>
            <w:pStyle w:val="TOC2"/>
            <w:tabs>
              <w:tab w:val="right" w:leader="dot" w:pos="9350"/>
            </w:tabs>
            <w:rPr>
              <w:noProof/>
              <w:kern w:val="2"/>
              <w:lang w:val="en-GB" w:eastAsia="en-GB"/>
              <w14:ligatures w14:val="standardContextual"/>
            </w:rPr>
          </w:pPr>
          <w:hyperlink w:history="1" w:anchor="_Toc191300520">
            <w:r w:rsidRPr="00EF1747">
              <w:rPr>
                <w:rStyle w:val="Hyperlink"/>
                <w:noProof/>
              </w:rPr>
              <w:t>Bibliography</w:t>
            </w:r>
            <w:r>
              <w:rPr>
                <w:noProof/>
                <w:webHidden/>
              </w:rPr>
              <w:tab/>
            </w:r>
            <w:r>
              <w:rPr>
                <w:noProof/>
                <w:webHidden/>
              </w:rPr>
              <w:fldChar w:fldCharType="begin"/>
            </w:r>
            <w:r>
              <w:rPr>
                <w:noProof/>
                <w:webHidden/>
              </w:rPr>
              <w:instrText xml:space="preserve"> PAGEREF _Toc191300520 \h </w:instrText>
            </w:r>
            <w:r>
              <w:rPr>
                <w:noProof/>
                <w:webHidden/>
              </w:rPr>
            </w:r>
            <w:r>
              <w:rPr>
                <w:noProof/>
                <w:webHidden/>
              </w:rPr>
              <w:fldChar w:fldCharType="separate"/>
            </w:r>
            <w:r>
              <w:rPr>
                <w:noProof/>
                <w:webHidden/>
              </w:rPr>
              <w:t>15</w:t>
            </w:r>
            <w:r>
              <w:rPr>
                <w:noProof/>
                <w:webHidden/>
              </w:rPr>
              <w:fldChar w:fldCharType="end"/>
            </w:r>
          </w:hyperlink>
        </w:p>
        <w:p w:rsidR="4D5252EA" w:rsidP="4D5252EA" w:rsidRDefault="4D5252EA" w14:paraId="58194223" w14:textId="0F8ED2D2">
          <w:pPr>
            <w:pStyle w:val="TOC2"/>
            <w:tabs>
              <w:tab w:val="right" w:leader="dot" w:pos="9360"/>
            </w:tabs>
            <w:rPr>
              <w:rStyle w:val="Hyperlink"/>
            </w:rPr>
          </w:pPr>
          <w:r>
            <w:fldChar w:fldCharType="end"/>
          </w:r>
        </w:p>
      </w:sdtContent>
    </w:sdt>
    <w:p w:rsidR="4D5252EA" w:rsidP="4D5252EA" w:rsidRDefault="4D5252EA" w14:paraId="0CECECD5" w14:textId="40B5021C"/>
    <w:p w:rsidR="68A742C1" w:rsidP="5EC65EC0" w:rsidRDefault="68A742C1" w14:paraId="345C6464" w14:textId="15E0B52D">
      <w:pPr>
        <w:pStyle w:val="Heading1"/>
      </w:pPr>
      <w:bookmarkStart w:name="_Toc247029073" w:id="1"/>
      <w:bookmarkStart w:name="_Toc191300505" w:id="2"/>
      <w:r>
        <w:lastRenderedPageBreak/>
        <w:t>Project aim</w:t>
      </w:r>
      <w:bookmarkEnd w:id="1"/>
      <w:bookmarkEnd w:id="2"/>
    </w:p>
    <w:p w:rsidR="007E68D3" w:rsidP="45FD3C49" w:rsidRDefault="007E68D3" w14:paraId="1EA92547" w14:textId="12F16E73">
      <w:r>
        <w:t>My project aim to develop an AI using the software R studio</w:t>
      </w:r>
      <w:r w:rsidR="0014235A">
        <w:t xml:space="preserve"> to make predictions on a customer account to see if it is default. This project would allow banking </w:t>
      </w:r>
      <w:r w:rsidR="00D40E8B">
        <w:t>organizations</w:t>
      </w:r>
      <w:r w:rsidR="0014235A">
        <w:t xml:space="preserve"> to predict which accounts are at risk of becoming </w:t>
      </w:r>
      <w:r w:rsidR="00D556B9">
        <w:t xml:space="preserve">default from missing payments, this will be done to allow the banks to minimize the losses </w:t>
      </w:r>
      <w:r w:rsidR="00EB2287">
        <w:t xml:space="preserve">they would have received without the </w:t>
      </w:r>
      <w:r w:rsidR="006C13DF">
        <w:t>predictions. I will be developing my R software script skills throughout this project learning on how to implement different machine learning modules into python scripts by creating the code for them. This would be an appropriate challenge for level 6 since I will be using machine learning which may not have complex code but will have great understanding on what happens in the process which will make my understanding better for my studies since I will be studying machine learning in semester 2.</w:t>
      </w:r>
    </w:p>
    <w:p w:rsidR="65E86874" w:rsidP="45FD3C49" w:rsidRDefault="65E86874" w14:paraId="5BD49DA3" w14:textId="7ABCD8E0">
      <w:pPr>
        <w:pStyle w:val="Heading1"/>
      </w:pPr>
      <w:bookmarkStart w:name="_Toc1170993405" w:id="3"/>
      <w:bookmarkStart w:name="_Toc191300506" w:id="4"/>
      <w:r>
        <w:t>Project expectations</w:t>
      </w:r>
      <w:bookmarkEnd w:id="3"/>
      <w:bookmarkEnd w:id="4"/>
    </w:p>
    <w:p w:rsidRPr="00D40E8B" w:rsidR="0FFECE64" w:rsidP="00D40E8B" w:rsidRDefault="23E32808" w14:paraId="2A995192" w14:textId="1D8C8713">
      <w:r>
        <w:t>Investigation</w:t>
      </w:r>
    </w:p>
    <w:p w:rsidRPr="00313F84" w:rsidR="000517E8" w:rsidP="000517E8" w:rsidRDefault="000517E8" w14:paraId="400CDDAA" w14:textId="74635A50">
      <w:pPr>
        <w:shd w:val="clear" w:color="auto" w:fill="FFFFFF" w:themeFill="background1"/>
        <w:spacing w:after="0"/>
        <w:rPr>
          <w:rFonts w:ascii="Aptos" w:hAnsi="Aptos" w:eastAsia="Aptos" w:cs="Aptos"/>
          <w:color w:val="000000" w:themeColor="text1"/>
        </w:rPr>
      </w:pPr>
      <w:r>
        <w:t xml:space="preserve">In this investigation I will be creating 5 different </w:t>
      </w:r>
      <w:r w:rsidR="004F1782">
        <w:t>R</w:t>
      </w:r>
      <w:r>
        <w:t xml:space="preserve"> scripts which will include 5 different machine learning modules. These will include these individual modules</w:t>
      </w:r>
      <w:r w:rsidRPr="4D5252EA">
        <w:rPr>
          <w:color w:val="FF0000"/>
        </w:rPr>
        <w:t xml:space="preserve"> </w:t>
      </w:r>
      <w:r w:rsidRPr="4D5252EA">
        <w:rPr>
          <w:rFonts w:ascii="Aptos" w:hAnsi="Aptos" w:eastAsia="Aptos" w:cs="Aptos"/>
        </w:rPr>
        <w:t xml:space="preserve">Naive Bayes, Decision Tree, Random Forest, Regression, </w:t>
      </w:r>
      <w:r w:rsidRPr="4D5252EA" w:rsidR="1CB296FE">
        <w:rPr>
          <w:rFonts w:ascii="Aptos" w:hAnsi="Aptos" w:eastAsia="Aptos" w:cs="Aptos"/>
        </w:rPr>
        <w:t>KNN</w:t>
      </w:r>
      <w:r w:rsidRPr="4D5252EA">
        <w:rPr>
          <w:rFonts w:ascii="Aptos" w:hAnsi="Aptos" w:eastAsia="Aptos" w:cs="Aptos"/>
        </w:rPr>
        <w:t xml:space="preserve">. </w:t>
      </w:r>
      <w:r w:rsidRPr="4D5252EA">
        <w:rPr>
          <w:rFonts w:ascii="Aptos" w:hAnsi="Aptos" w:eastAsia="Aptos" w:cs="Aptos"/>
          <w:color w:val="000000" w:themeColor="text1"/>
        </w:rPr>
        <w:t>I will then take a data set from archive.ics.uci.ed</w:t>
      </w:r>
      <w:r w:rsidRPr="4D5252EA" w:rsidR="006B1607">
        <w:rPr>
          <w:rFonts w:ascii="Aptos" w:hAnsi="Aptos" w:eastAsia="Aptos" w:cs="Aptos"/>
          <w:color w:val="000000" w:themeColor="text1"/>
        </w:rPr>
        <w:t>u to get some banking details</w:t>
      </w:r>
      <w:r w:rsidRPr="4D5252EA">
        <w:rPr>
          <w:rFonts w:ascii="Aptos" w:hAnsi="Aptos" w:eastAsia="Aptos" w:cs="Aptos"/>
          <w:color w:val="000000" w:themeColor="text1"/>
        </w:rPr>
        <w:t xml:space="preserve">. I will then use this data set and put it into the </w:t>
      </w:r>
      <w:r w:rsidRPr="4D5252EA" w:rsidR="00735EE5">
        <w:rPr>
          <w:rFonts w:ascii="Aptos" w:hAnsi="Aptos" w:eastAsia="Aptos" w:cs="Aptos"/>
          <w:color w:val="000000" w:themeColor="text1"/>
        </w:rPr>
        <w:t>R studio</w:t>
      </w:r>
      <w:r w:rsidRPr="4D5252EA">
        <w:rPr>
          <w:rFonts w:ascii="Aptos" w:hAnsi="Aptos" w:eastAsia="Aptos" w:cs="Aptos"/>
          <w:color w:val="000000" w:themeColor="text1"/>
        </w:rPr>
        <w:t xml:space="preserve"> script to teach the AI to predict </w:t>
      </w:r>
      <w:r w:rsidRPr="4D5252EA" w:rsidR="00DB59CB">
        <w:rPr>
          <w:rFonts w:ascii="Aptos" w:hAnsi="Aptos" w:eastAsia="Aptos" w:cs="Aptos"/>
          <w:color w:val="000000" w:themeColor="text1"/>
        </w:rPr>
        <w:t>if an banking account will be at the risk of becoming default</w:t>
      </w:r>
      <w:r w:rsidRPr="4D5252EA">
        <w:rPr>
          <w:rFonts w:ascii="Aptos" w:hAnsi="Aptos" w:eastAsia="Aptos" w:cs="Aptos"/>
          <w:color w:val="000000" w:themeColor="text1"/>
        </w:rPr>
        <w:t>.</w:t>
      </w:r>
      <w:r w:rsidRPr="4D5252EA" w:rsidR="00596CF4">
        <w:rPr>
          <w:rFonts w:ascii="Aptos" w:hAnsi="Aptos" w:eastAsia="Aptos" w:cs="Aptos"/>
          <w:color w:val="000000" w:themeColor="text1"/>
        </w:rPr>
        <w:t xml:space="preserve"> I will do this by looking at the dataset for banking details to look at the past payment and other data to make pred</w:t>
      </w:r>
      <w:r w:rsidRPr="4D5252EA" w:rsidR="0095191F">
        <w:rPr>
          <w:rFonts w:ascii="Aptos" w:hAnsi="Aptos" w:eastAsia="Aptos" w:cs="Aptos"/>
          <w:color w:val="000000" w:themeColor="text1"/>
        </w:rPr>
        <w:t>ictions to see if a user is going to miss a payment</w:t>
      </w:r>
      <w:r w:rsidRPr="4D5252EA" w:rsidR="004F1782">
        <w:rPr>
          <w:rFonts w:ascii="Aptos" w:hAnsi="Aptos" w:eastAsia="Aptos" w:cs="Aptos"/>
          <w:color w:val="000000" w:themeColor="text1"/>
        </w:rPr>
        <w:t xml:space="preserve"> to allows the banks to find out what accounts are at risk</w:t>
      </w:r>
      <w:r w:rsidRPr="4D5252EA" w:rsidR="00596CF4">
        <w:rPr>
          <w:rFonts w:ascii="Aptos" w:hAnsi="Aptos" w:eastAsia="Aptos" w:cs="Aptos"/>
          <w:color w:val="000000" w:themeColor="text1"/>
        </w:rPr>
        <w:t>.</w:t>
      </w:r>
      <w:r w:rsidRPr="4D5252EA">
        <w:rPr>
          <w:rFonts w:ascii="Aptos" w:hAnsi="Aptos" w:eastAsia="Aptos" w:cs="Aptos"/>
          <w:color w:val="000000" w:themeColor="text1"/>
        </w:rPr>
        <w:t xml:space="preserve"> I will then compare the different machine learning modules predictions to identify what machine learning modules makes the best predictions and this python script will be my final product. I will need to do a video at the end of the project to display how the code on the different </w:t>
      </w:r>
      <w:r w:rsidRPr="4D5252EA" w:rsidR="00F73331">
        <w:rPr>
          <w:rFonts w:ascii="Aptos" w:hAnsi="Aptos" w:eastAsia="Aptos" w:cs="Aptos"/>
          <w:color w:val="000000" w:themeColor="text1"/>
        </w:rPr>
        <w:t>R</w:t>
      </w:r>
      <w:r w:rsidRPr="4D5252EA">
        <w:rPr>
          <w:rFonts w:ascii="Aptos" w:hAnsi="Aptos" w:eastAsia="Aptos" w:cs="Aptos"/>
          <w:color w:val="000000" w:themeColor="text1"/>
        </w:rPr>
        <w:t xml:space="preserve"> scripts works and how the predictions are made, I will also have to show how I identified which machine learning module makes the best predictions. The data set I will be using will b</w:t>
      </w:r>
      <w:r w:rsidRPr="4D5252EA" w:rsidR="00F73331">
        <w:rPr>
          <w:rFonts w:ascii="Aptos" w:hAnsi="Aptos" w:eastAsia="Aptos" w:cs="Aptos"/>
          <w:color w:val="000000" w:themeColor="text1"/>
        </w:rPr>
        <w:t xml:space="preserve">e </w:t>
      </w:r>
      <w:r w:rsidRPr="4D5252EA" w:rsidR="00313F84">
        <w:rPr>
          <w:rFonts w:ascii="Aptos" w:hAnsi="Aptos" w:eastAsia="Aptos" w:cs="Aptos"/>
          <w:color w:val="000000" w:themeColor="text1"/>
        </w:rPr>
        <w:t xml:space="preserve">Default of Credit Card Clients </w:t>
      </w:r>
      <w:r w:rsidRPr="4D5252EA">
        <w:rPr>
          <w:rFonts w:ascii="Aptos" w:hAnsi="Aptos" w:eastAsia="Aptos" w:cs="Aptos"/>
          <w:color w:val="000000" w:themeColor="text1"/>
        </w:rPr>
        <w:t>(see appendix B for link or click data set name).</w:t>
      </w:r>
    </w:p>
    <w:p w:rsidR="000517E8" w:rsidP="5EC65EC0" w:rsidRDefault="000517E8" w14:paraId="18D47192" w14:textId="77777777">
      <w:pPr>
        <w:shd w:val="clear" w:color="auto" w:fill="FFFFFF" w:themeFill="background1"/>
        <w:spacing w:after="0"/>
        <w:rPr>
          <w:rFonts w:ascii="Aptos" w:hAnsi="Aptos" w:eastAsia="Aptos" w:cs="Aptos"/>
          <w:color w:val="000000" w:themeColor="text1"/>
        </w:rPr>
      </w:pPr>
    </w:p>
    <w:p w:rsidR="00A175DC" w:rsidP="4D5252EA" w:rsidRDefault="38591194" w14:paraId="267F00D6" w14:textId="332B344F">
      <w:pPr>
        <w:shd w:val="clear" w:color="auto" w:fill="FFFFFF" w:themeFill="background1"/>
        <w:spacing w:after="0"/>
        <w:rPr>
          <w:rFonts w:ascii="Aptos" w:hAnsi="Aptos" w:eastAsia="Aptos" w:cs="Aptos"/>
          <w:color w:val="000000" w:themeColor="text1"/>
        </w:rPr>
      </w:pPr>
      <w:r w:rsidRPr="4D5252EA">
        <w:rPr>
          <w:rFonts w:ascii="Aptos" w:hAnsi="Aptos" w:eastAsia="Aptos" w:cs="Aptos"/>
          <w:color w:val="000000" w:themeColor="text1"/>
        </w:rPr>
        <w:t xml:space="preserve">Evidence good </w:t>
      </w:r>
      <w:r w:rsidRPr="4D5252EA" w:rsidR="065A1787">
        <w:rPr>
          <w:rFonts w:ascii="Aptos" w:hAnsi="Aptos" w:eastAsia="Aptos" w:cs="Aptos"/>
          <w:color w:val="000000" w:themeColor="text1"/>
        </w:rPr>
        <w:t>practice</w:t>
      </w:r>
      <w:r w:rsidRPr="4D5252EA" w:rsidR="559D0611">
        <w:rPr>
          <w:rFonts w:ascii="Aptos" w:hAnsi="Aptos" w:eastAsia="Aptos" w:cs="Aptos"/>
          <w:color w:val="000000" w:themeColor="text1"/>
        </w:rPr>
        <w:t xml:space="preserve"> </w:t>
      </w:r>
    </w:p>
    <w:p w:rsidR="5EC65EC0" w:rsidP="00313F84" w:rsidRDefault="00313F84" w14:paraId="2081D627" w14:textId="63653185">
      <w:pPr>
        <w:shd w:val="clear" w:color="auto" w:fill="FFFFFF" w:themeFill="background1"/>
        <w:spacing w:after="0"/>
      </w:pPr>
      <w:r>
        <w:t xml:space="preserve">I will evidence my findings by using a report documenting all my findings on the machine learning predictions and I will also be making a video to record my findings on what the predictions where and what the best machine learning module was to predict </w:t>
      </w:r>
      <w:r w:rsidR="00A175DC">
        <w:t>the risk of an account becoming default</w:t>
      </w:r>
      <w:r>
        <w:t xml:space="preserve">. I will also produce a monthly project report to document what has happened every month during the production module, I will also produce a use of </w:t>
      </w:r>
      <w:r>
        <w:lastRenderedPageBreak/>
        <w:t>generative AI which will document the use of AI like ChatGPT throughout the production module which will show what queries I have asked an AI to get some answers. All this would show good practice and allow the project to be successful. I will also have to stay within the laws like the computer misuses act since I will be using a dataset from someone else so the data is not mine, thus I will need to be careful about what I use the data for to not breach any laws or morals.</w:t>
      </w:r>
    </w:p>
    <w:p w:rsidR="00313F84" w:rsidP="5EC65EC0" w:rsidRDefault="00313F84" w14:paraId="5474F33D" w14:textId="77777777"/>
    <w:p w:rsidR="5EC65EC0" w:rsidP="5EC65EC0" w:rsidRDefault="621B7C4B" w14:paraId="1510E081" w14:textId="7A91521E">
      <w:bookmarkStart w:name="_Toc625535695" w:id="5"/>
      <w:r>
        <w:t>A</w:t>
      </w:r>
      <w:r w:rsidR="65E86874">
        <w:t>ppropriate evaluation</w:t>
      </w:r>
      <w:bookmarkEnd w:id="5"/>
    </w:p>
    <w:p w:rsidR="00A175DC" w:rsidP="5EC65EC0" w:rsidRDefault="00A175DC" w14:paraId="2144D083" w14:textId="6C682D1B">
      <w:r>
        <w:t xml:space="preserve">An appropriate evaluation of this project can be broken down into several aspects: relevance, importance, cost and quality. My project is relevant to modern times since I will be using and creating some machine learning models that is a part of an industry that is growing and most things now have some connections to AI, so this would be good to do since I will help me find a career after university with important skills. My project will only cost me time, since no money is needed to complete my project since the only bit of software I am using is free, though this project will cost me time since I will need to spend a lot of time researching the different machine learning models and creating and testing the scripts. The quality of the project is up to me and is impacted by how much time is spend on the project, having a good quality product would mean that the project was a success and that I could then use the skills developed to help me in the future and would be a nice talking point in an interview. The importance of this project is quite high since if this is a successful project then the project produced out of the project would be helpful to the </w:t>
      </w:r>
      <w:r w:rsidR="0011021C">
        <w:t>banks</w:t>
      </w:r>
      <w:r>
        <w:t xml:space="preserve"> and would allow them to</w:t>
      </w:r>
      <w:r w:rsidR="0011021C">
        <w:t xml:space="preserve"> reduce their losses and make </w:t>
      </w:r>
      <w:r w:rsidR="007625C6">
        <w:t xml:space="preserve">sure they could update any users for the risk that they are approaching with their account so they done become bankrupt and </w:t>
      </w:r>
      <w:r w:rsidR="007A7D13">
        <w:t>have</w:t>
      </w:r>
      <w:r w:rsidR="00BD1C8C">
        <w:t xml:space="preserve"> no outstanding debts</w:t>
      </w:r>
      <w:r w:rsidR="007A7D13">
        <w:t>.</w:t>
      </w:r>
    </w:p>
    <w:p w:rsidR="00A175DC" w:rsidP="5EC65EC0" w:rsidRDefault="00A175DC" w14:paraId="5FB8A6B3" w14:textId="77777777"/>
    <w:p w:rsidR="65E86874" w:rsidP="5EC65EC0" w:rsidRDefault="65E86874" w14:paraId="3742DA3C" w14:textId="44F29A0D">
      <w:bookmarkStart w:name="_Toc1807073641" w:id="6"/>
      <w:r>
        <w:t>A MoSCoW type requirements analysis or equivalent</w:t>
      </w:r>
      <w:bookmarkEnd w:id="6"/>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40"/>
        <w:gridCol w:w="2340"/>
        <w:gridCol w:w="2340"/>
        <w:gridCol w:w="2340"/>
      </w:tblGrid>
      <w:tr w:rsidR="45FD3C49" w:rsidTr="5EC65EC0" w14:paraId="7609D036" w14:textId="77777777">
        <w:trPr>
          <w:trHeight w:val="300"/>
        </w:trPr>
        <w:tc>
          <w:tcPr>
            <w:tcW w:w="2340" w:type="dxa"/>
            <w:shd w:val="clear" w:color="auto" w:fill="D6E3BC"/>
            <w:tcMar>
              <w:left w:w="105" w:type="dxa"/>
              <w:right w:w="105" w:type="dxa"/>
            </w:tcMar>
            <w:vAlign w:val="center"/>
          </w:tcPr>
          <w:p w:rsidR="45FD3C49" w:rsidP="45FD3C49" w:rsidRDefault="45FD3C49" w14:paraId="493CF527" w14:textId="287AF9CF">
            <w:pPr>
              <w:jc w:val="center"/>
              <w:rPr>
                <w:rFonts w:ascii="Calibri" w:hAnsi="Calibri" w:eastAsia="Calibri" w:cs="Calibri"/>
                <w:color w:val="000000" w:themeColor="text1"/>
                <w:sz w:val="28"/>
                <w:szCs w:val="28"/>
              </w:rPr>
            </w:pPr>
            <w:r w:rsidRPr="45FD3C49">
              <w:rPr>
                <w:rFonts w:ascii="Calibri" w:hAnsi="Calibri" w:eastAsia="Calibri" w:cs="Calibri"/>
                <w:b/>
                <w:bCs/>
                <w:color w:val="000000" w:themeColor="text1"/>
                <w:sz w:val="28"/>
                <w:szCs w:val="28"/>
                <w:lang w:val="en-GB"/>
              </w:rPr>
              <w:t>MUST</w:t>
            </w:r>
          </w:p>
          <w:p w:rsidR="45FD3C49" w:rsidP="45FD3C49" w:rsidRDefault="45FD3C49" w14:paraId="200A3378" w14:textId="4D4EC9B3">
            <w:pPr>
              <w:jc w:val="center"/>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lang w:val="en-GB"/>
              </w:rPr>
              <w:t>(40-50%)</w:t>
            </w:r>
          </w:p>
        </w:tc>
        <w:tc>
          <w:tcPr>
            <w:tcW w:w="2340" w:type="dxa"/>
            <w:shd w:val="clear" w:color="auto" w:fill="CCC0D9"/>
            <w:tcMar>
              <w:left w:w="105" w:type="dxa"/>
              <w:right w:w="105" w:type="dxa"/>
            </w:tcMar>
            <w:vAlign w:val="center"/>
          </w:tcPr>
          <w:p w:rsidR="45FD3C49" w:rsidP="45FD3C49" w:rsidRDefault="45FD3C49" w14:paraId="5CAC6600" w14:textId="158B5AD5">
            <w:pPr>
              <w:jc w:val="center"/>
              <w:rPr>
                <w:rFonts w:ascii="Calibri" w:hAnsi="Calibri" w:eastAsia="Calibri" w:cs="Calibri"/>
                <w:color w:val="000000" w:themeColor="text1"/>
                <w:sz w:val="28"/>
                <w:szCs w:val="28"/>
              </w:rPr>
            </w:pPr>
            <w:r w:rsidRPr="45FD3C49">
              <w:rPr>
                <w:rFonts w:ascii="Calibri" w:hAnsi="Calibri" w:eastAsia="Calibri" w:cs="Calibri"/>
                <w:b/>
                <w:bCs/>
                <w:color w:val="000000" w:themeColor="text1"/>
                <w:sz w:val="28"/>
                <w:szCs w:val="28"/>
                <w:lang w:val="en-GB"/>
              </w:rPr>
              <w:t>SHOULD</w:t>
            </w:r>
          </w:p>
          <w:p w:rsidR="45FD3C49" w:rsidP="45FD3C49" w:rsidRDefault="45FD3C49" w14:paraId="4BC5A852" w14:textId="0C9E4455">
            <w:pPr>
              <w:jc w:val="center"/>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lang w:val="en-GB"/>
              </w:rPr>
              <w:t>(50-70%)</w:t>
            </w:r>
          </w:p>
        </w:tc>
        <w:tc>
          <w:tcPr>
            <w:tcW w:w="2340" w:type="dxa"/>
            <w:shd w:val="clear" w:color="auto" w:fill="B6DDE8"/>
            <w:tcMar>
              <w:left w:w="105" w:type="dxa"/>
              <w:right w:w="105" w:type="dxa"/>
            </w:tcMar>
            <w:vAlign w:val="center"/>
          </w:tcPr>
          <w:p w:rsidR="45FD3C49" w:rsidP="45FD3C49" w:rsidRDefault="45FD3C49" w14:paraId="7E178FEE" w14:textId="22276F09">
            <w:pPr>
              <w:jc w:val="center"/>
              <w:rPr>
                <w:rFonts w:ascii="Calibri" w:hAnsi="Calibri" w:eastAsia="Calibri" w:cs="Calibri"/>
                <w:color w:val="000000" w:themeColor="text1"/>
                <w:sz w:val="28"/>
                <w:szCs w:val="28"/>
              </w:rPr>
            </w:pPr>
            <w:r w:rsidRPr="45FD3C49">
              <w:rPr>
                <w:rFonts w:ascii="Calibri" w:hAnsi="Calibri" w:eastAsia="Calibri" w:cs="Calibri"/>
                <w:b/>
                <w:bCs/>
                <w:color w:val="000000" w:themeColor="text1"/>
                <w:sz w:val="28"/>
                <w:szCs w:val="28"/>
                <w:lang w:val="en-GB"/>
              </w:rPr>
              <w:t>COULD</w:t>
            </w:r>
          </w:p>
          <w:p w:rsidR="45FD3C49" w:rsidP="45FD3C49" w:rsidRDefault="45FD3C49" w14:paraId="74D8E67F" w14:textId="7190A352">
            <w:pPr>
              <w:jc w:val="center"/>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lang w:val="en-GB"/>
              </w:rPr>
              <w:t>(70%+)</w:t>
            </w:r>
          </w:p>
        </w:tc>
        <w:tc>
          <w:tcPr>
            <w:tcW w:w="2340" w:type="dxa"/>
            <w:shd w:val="clear" w:color="auto" w:fill="FBD4B4"/>
            <w:tcMar>
              <w:left w:w="105" w:type="dxa"/>
              <w:right w:w="105" w:type="dxa"/>
            </w:tcMar>
            <w:vAlign w:val="center"/>
          </w:tcPr>
          <w:p w:rsidR="45FD3C49" w:rsidP="45FD3C49" w:rsidRDefault="45FD3C49" w14:paraId="60DFCF98" w14:textId="4E1A332A">
            <w:pPr>
              <w:jc w:val="center"/>
              <w:rPr>
                <w:rFonts w:ascii="Calibri" w:hAnsi="Calibri" w:eastAsia="Calibri" w:cs="Calibri"/>
                <w:color w:val="000000" w:themeColor="text1"/>
                <w:sz w:val="28"/>
                <w:szCs w:val="28"/>
              </w:rPr>
            </w:pPr>
            <w:r w:rsidRPr="45FD3C49">
              <w:rPr>
                <w:rFonts w:ascii="Calibri" w:hAnsi="Calibri" w:eastAsia="Calibri" w:cs="Calibri"/>
                <w:b/>
                <w:bCs/>
                <w:color w:val="000000" w:themeColor="text1"/>
                <w:sz w:val="28"/>
                <w:szCs w:val="28"/>
                <w:lang w:val="en-GB"/>
              </w:rPr>
              <w:t>WON’T</w:t>
            </w:r>
          </w:p>
          <w:p w:rsidR="45FD3C49" w:rsidP="45FD3C49" w:rsidRDefault="45FD3C49" w14:paraId="174E56E2" w14:textId="3EFDEFA9">
            <w:pPr>
              <w:jc w:val="center"/>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lang w:val="en-GB"/>
              </w:rPr>
              <w:t>(To provide clarity on what won’t be included)</w:t>
            </w:r>
          </w:p>
        </w:tc>
      </w:tr>
      <w:tr w:rsidR="45FD3C49" w:rsidTr="5EC65EC0" w14:paraId="754E0EE8" w14:textId="77777777">
        <w:trPr>
          <w:trHeight w:val="2985"/>
        </w:trPr>
        <w:tc>
          <w:tcPr>
            <w:tcW w:w="2340" w:type="dxa"/>
            <w:shd w:val="clear" w:color="auto" w:fill="D6E3BC"/>
            <w:tcMar>
              <w:left w:w="105" w:type="dxa"/>
              <w:right w:w="105" w:type="dxa"/>
            </w:tcMar>
          </w:tcPr>
          <w:p w:rsidR="45FD3C49" w:rsidP="5EC65EC0" w:rsidRDefault="752E1D20" w14:paraId="4572AA67" w14:textId="1EB6BE9F">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lastRenderedPageBreak/>
              <w:t>Create 5 different machine learning models</w:t>
            </w:r>
          </w:p>
          <w:p w:rsidR="45FD3C49" w:rsidP="5EC65EC0" w:rsidRDefault="45FD3C49" w14:paraId="6358940C" w14:textId="05E29048">
            <w:pPr>
              <w:pStyle w:val="ListParagraph"/>
              <w:rPr>
                <w:rFonts w:ascii="Calibri" w:hAnsi="Calibri" w:eastAsia="Calibri" w:cs="Calibri"/>
                <w:color w:val="000000" w:themeColor="text1"/>
                <w:sz w:val="22"/>
                <w:szCs w:val="22"/>
              </w:rPr>
            </w:pPr>
          </w:p>
          <w:p w:rsidR="45FD3C49" w:rsidP="5EC65EC0" w:rsidRDefault="752E1D20" w14:paraId="09D46024" w14:textId="3FEBDF93">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Test ai for predictions</w:t>
            </w:r>
          </w:p>
          <w:p w:rsidR="45FD3C49" w:rsidP="5EC65EC0" w:rsidRDefault="45FD3C49" w14:paraId="488CBB2F" w14:textId="24CA1B20">
            <w:pPr>
              <w:pStyle w:val="ListParagraph"/>
              <w:rPr>
                <w:rFonts w:ascii="Calibri" w:hAnsi="Calibri" w:eastAsia="Calibri" w:cs="Calibri"/>
                <w:color w:val="000000" w:themeColor="text1"/>
                <w:sz w:val="22"/>
                <w:szCs w:val="22"/>
              </w:rPr>
            </w:pPr>
          </w:p>
          <w:p w:rsidR="45FD3C49" w:rsidP="5EC65EC0" w:rsidRDefault="752E1D20" w14:paraId="1688B45B" w14:textId="13E8CE03">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Evaluate which ai is best for predction</w:t>
            </w:r>
          </w:p>
          <w:p w:rsidR="45FD3C49" w:rsidP="5EC65EC0" w:rsidRDefault="45FD3C49" w14:paraId="46510EF3" w14:textId="008F297C">
            <w:pPr>
              <w:pStyle w:val="ListParagraph"/>
              <w:rPr>
                <w:rFonts w:ascii="Calibri" w:hAnsi="Calibri" w:eastAsia="Calibri" w:cs="Calibri"/>
                <w:color w:val="000000" w:themeColor="text1"/>
                <w:sz w:val="22"/>
                <w:szCs w:val="22"/>
              </w:rPr>
            </w:pPr>
          </w:p>
          <w:p w:rsidR="45FD3C49" w:rsidP="5EC65EC0" w:rsidRDefault="752E1D20" w14:paraId="2ECC7F2E" w14:textId="46E7B244">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Document process</w:t>
            </w:r>
          </w:p>
        </w:tc>
        <w:tc>
          <w:tcPr>
            <w:tcW w:w="2340" w:type="dxa"/>
            <w:shd w:val="clear" w:color="auto" w:fill="CCC0D9"/>
            <w:tcMar>
              <w:left w:w="105" w:type="dxa"/>
              <w:right w:w="105" w:type="dxa"/>
            </w:tcMar>
          </w:tcPr>
          <w:p w:rsidR="45FD3C49" w:rsidP="5EC65EC0" w:rsidRDefault="752E1D20" w14:paraId="7E63E181" w14:textId="151D2949">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 xml:space="preserve">Create ai models in </w:t>
            </w:r>
            <w:r w:rsidR="006C13DF">
              <w:rPr>
                <w:rFonts w:ascii="Calibri" w:hAnsi="Calibri" w:eastAsia="Calibri" w:cs="Calibri"/>
                <w:color w:val="000000" w:themeColor="text1"/>
                <w:sz w:val="22"/>
                <w:szCs w:val="22"/>
              </w:rPr>
              <w:t>R</w:t>
            </w:r>
            <w:r w:rsidRPr="5EC65EC0">
              <w:rPr>
                <w:rFonts w:ascii="Calibri" w:hAnsi="Calibri" w:eastAsia="Calibri" w:cs="Calibri"/>
                <w:color w:val="000000" w:themeColor="text1"/>
                <w:sz w:val="22"/>
                <w:szCs w:val="22"/>
              </w:rPr>
              <w:t xml:space="preserve"> script</w:t>
            </w:r>
          </w:p>
          <w:p w:rsidR="45FD3C49" w:rsidP="5EC65EC0" w:rsidRDefault="45FD3C49" w14:paraId="4DA9BDA5" w14:textId="659549A1">
            <w:pPr>
              <w:pStyle w:val="ListParagraph"/>
              <w:rPr>
                <w:rFonts w:ascii="Calibri" w:hAnsi="Calibri" w:eastAsia="Calibri" w:cs="Calibri"/>
                <w:color w:val="000000" w:themeColor="text1"/>
                <w:sz w:val="22"/>
                <w:szCs w:val="22"/>
              </w:rPr>
            </w:pPr>
          </w:p>
          <w:p w:rsidR="45FD3C49" w:rsidP="5EC65EC0" w:rsidRDefault="752E1D20" w14:paraId="170446E7" w14:textId="48A5352B">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Test ai for crime rate prediction</w:t>
            </w:r>
          </w:p>
          <w:p w:rsidR="45FD3C49" w:rsidP="5EC65EC0" w:rsidRDefault="45FD3C49" w14:paraId="13D2C85F" w14:textId="60DEFF2A">
            <w:pPr>
              <w:pStyle w:val="ListParagraph"/>
              <w:rPr>
                <w:rFonts w:ascii="Calibri" w:hAnsi="Calibri" w:eastAsia="Calibri" w:cs="Calibri"/>
                <w:color w:val="000000" w:themeColor="text1"/>
                <w:sz w:val="22"/>
                <w:szCs w:val="22"/>
              </w:rPr>
            </w:pPr>
          </w:p>
          <w:p w:rsidR="45FD3C49" w:rsidP="5EC65EC0" w:rsidRDefault="18BE6CD7" w14:paraId="45215B95" w14:textId="7B369018">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Only submit one machine learning model for my product</w:t>
            </w:r>
          </w:p>
        </w:tc>
        <w:tc>
          <w:tcPr>
            <w:tcW w:w="2340" w:type="dxa"/>
            <w:shd w:val="clear" w:color="auto" w:fill="B6DDE8"/>
            <w:tcMar>
              <w:left w:w="105" w:type="dxa"/>
              <w:right w:w="105" w:type="dxa"/>
            </w:tcMar>
          </w:tcPr>
          <w:p w:rsidR="45FD3C49" w:rsidP="5EC65EC0" w:rsidRDefault="752E1D20" w14:paraId="09E93737" w14:textId="31C7A893">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Have hybrid machine learning models to predict crime rate</w:t>
            </w:r>
          </w:p>
          <w:p w:rsidR="45FD3C49" w:rsidP="5EC65EC0" w:rsidRDefault="45FD3C49" w14:paraId="3CADD5EA" w14:textId="138A5BD3">
            <w:pPr>
              <w:pStyle w:val="ListParagraph"/>
              <w:rPr>
                <w:rFonts w:ascii="Calibri" w:hAnsi="Calibri" w:eastAsia="Calibri" w:cs="Calibri"/>
                <w:color w:val="000000" w:themeColor="text1"/>
                <w:sz w:val="22"/>
                <w:szCs w:val="22"/>
              </w:rPr>
            </w:pPr>
          </w:p>
          <w:p w:rsidR="45FD3C49" w:rsidP="5EC65EC0" w:rsidRDefault="379A327D" w14:paraId="1EF53ECA" w14:textId="60BFF20F">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Use data other than classification</w:t>
            </w:r>
          </w:p>
        </w:tc>
        <w:tc>
          <w:tcPr>
            <w:tcW w:w="2340" w:type="dxa"/>
            <w:shd w:val="clear" w:color="auto" w:fill="FBD4B4"/>
            <w:tcMar>
              <w:left w:w="105" w:type="dxa"/>
              <w:right w:w="105" w:type="dxa"/>
            </w:tcMar>
          </w:tcPr>
          <w:p w:rsidR="45FD3C49" w:rsidP="5EC65EC0" w:rsidRDefault="76A166E6" w14:paraId="6C68FC1A" w14:textId="22B9CDF7">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More than 5 machine learning models</w:t>
            </w:r>
          </w:p>
          <w:p w:rsidR="45FD3C49" w:rsidP="5EC65EC0" w:rsidRDefault="45FD3C49" w14:paraId="04AC801E" w14:textId="487F2E2F">
            <w:pPr>
              <w:pStyle w:val="ListParagraph"/>
              <w:rPr>
                <w:rFonts w:ascii="Calibri" w:hAnsi="Calibri" w:eastAsia="Calibri" w:cs="Calibri"/>
                <w:color w:val="000000" w:themeColor="text1"/>
                <w:sz w:val="22"/>
                <w:szCs w:val="22"/>
              </w:rPr>
            </w:pPr>
          </w:p>
          <w:p w:rsidR="45FD3C49" w:rsidP="5EC65EC0" w:rsidRDefault="5BEA8D7D" w14:paraId="3E6CEF96" w14:textId="4E5CE0B8">
            <w:pPr>
              <w:pStyle w:val="ListParagraph"/>
              <w:numPr>
                <w:ilvl w:val="0"/>
                <w:numId w:val="1"/>
              </w:numPr>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Using different programming languages</w:t>
            </w:r>
          </w:p>
          <w:p w:rsidR="45FD3C49" w:rsidP="5EC65EC0" w:rsidRDefault="45FD3C49" w14:paraId="3150C27E" w14:textId="518C08BE">
            <w:pPr>
              <w:rPr>
                <w:rFonts w:ascii="Calibri" w:hAnsi="Calibri" w:eastAsia="Calibri" w:cs="Calibri"/>
                <w:color w:val="000000" w:themeColor="text1"/>
                <w:sz w:val="22"/>
                <w:szCs w:val="22"/>
              </w:rPr>
            </w:pPr>
          </w:p>
          <w:p w:rsidR="45FD3C49" w:rsidP="5EC65EC0" w:rsidRDefault="45FD3C49" w14:paraId="3DEF2846" w14:textId="3FF1F854">
            <w:pPr>
              <w:pStyle w:val="ListParagraph"/>
              <w:rPr>
                <w:rFonts w:ascii="Calibri" w:hAnsi="Calibri" w:eastAsia="Calibri" w:cs="Calibri"/>
                <w:color w:val="000000" w:themeColor="text1"/>
                <w:sz w:val="22"/>
                <w:szCs w:val="22"/>
              </w:rPr>
            </w:pPr>
          </w:p>
        </w:tc>
      </w:tr>
    </w:tbl>
    <w:p w:rsidR="2C2C2236" w:rsidP="4D5252EA" w:rsidRDefault="2C2C2236" w14:paraId="65599E83" w14:textId="1E17A64B">
      <w:pPr>
        <w:pStyle w:val="Heading1"/>
      </w:pPr>
      <w:bookmarkStart w:name="_Toc191300507" w:id="7"/>
      <w:r>
        <w:lastRenderedPageBreak/>
        <w:t>Literature Review</w:t>
      </w:r>
      <w:bookmarkEnd w:id="7"/>
    </w:p>
    <w:tbl>
      <w:tblPr>
        <w:tblStyle w:val="TableGrid"/>
        <w:tblpPr w:leftFromText="180" w:rightFromText="180" w:vertAnchor="text" w:tblpY="-1259"/>
        <w:tblW w:w="8785" w:type="dxa"/>
        <w:tblLook w:val="04A0" w:firstRow="1" w:lastRow="0" w:firstColumn="1" w:lastColumn="0" w:noHBand="0" w:noVBand="1"/>
      </w:tblPr>
      <w:tblGrid>
        <w:gridCol w:w="2174"/>
        <w:gridCol w:w="2195"/>
        <w:gridCol w:w="2892"/>
        <w:gridCol w:w="1524"/>
      </w:tblGrid>
      <w:tr w:rsidRPr="00D077C6" w:rsidR="00F5693B" w:rsidTr="001408B7" w14:paraId="14ADE02B" w14:textId="77777777">
        <w:tc>
          <w:tcPr>
            <w:tcW w:w="2174" w:type="dxa"/>
          </w:tcPr>
          <w:p w:rsidRPr="000F0375" w:rsidR="00F5693B" w:rsidP="001408B7" w:rsidRDefault="00F5693B" w14:paraId="55CF4C70" w14:textId="77777777">
            <w:pPr>
              <w:jc w:val="both"/>
              <w:rPr>
                <w:rFonts w:asciiTheme="majorHAnsi" w:hAnsiTheme="majorHAnsi" w:cstheme="majorHAnsi"/>
                <w:b/>
                <w:bCs/>
                <w:color w:val="002060"/>
              </w:rPr>
            </w:pPr>
            <w:r w:rsidRPr="000F0375">
              <w:rPr>
                <w:rFonts w:asciiTheme="majorHAnsi" w:hAnsiTheme="majorHAnsi" w:cstheme="majorHAnsi"/>
                <w:b/>
                <w:bCs/>
                <w:color w:val="002060"/>
              </w:rPr>
              <w:lastRenderedPageBreak/>
              <w:t>Research Objective</w:t>
            </w:r>
          </w:p>
        </w:tc>
        <w:tc>
          <w:tcPr>
            <w:tcW w:w="2114" w:type="dxa"/>
          </w:tcPr>
          <w:p w:rsidRPr="000F0375" w:rsidR="00F5693B" w:rsidP="001408B7" w:rsidRDefault="00F5693B" w14:paraId="0CB457A2" w14:textId="77777777">
            <w:pPr>
              <w:jc w:val="both"/>
              <w:rPr>
                <w:rFonts w:asciiTheme="majorHAnsi" w:hAnsiTheme="majorHAnsi" w:cstheme="majorHAnsi"/>
                <w:b/>
                <w:bCs/>
                <w:color w:val="002060"/>
              </w:rPr>
            </w:pPr>
            <w:r w:rsidRPr="000F0375">
              <w:rPr>
                <w:rFonts w:asciiTheme="majorHAnsi" w:hAnsiTheme="majorHAnsi" w:cstheme="majorHAnsi"/>
                <w:b/>
                <w:bCs/>
                <w:color w:val="002060"/>
              </w:rPr>
              <w:t>Methodology</w:t>
            </w:r>
            <w:r>
              <w:rPr>
                <w:rFonts w:asciiTheme="majorHAnsi" w:hAnsiTheme="majorHAnsi" w:cstheme="majorHAnsi"/>
                <w:b/>
                <w:bCs/>
                <w:color w:val="002060"/>
              </w:rPr>
              <w:t>/Tools</w:t>
            </w:r>
            <w:r w:rsidRPr="000F0375">
              <w:rPr>
                <w:rFonts w:asciiTheme="majorHAnsi" w:hAnsiTheme="majorHAnsi" w:cstheme="majorHAnsi"/>
                <w:b/>
                <w:bCs/>
                <w:color w:val="002060"/>
              </w:rPr>
              <w:t xml:space="preserve"> Used</w:t>
            </w:r>
          </w:p>
        </w:tc>
        <w:tc>
          <w:tcPr>
            <w:tcW w:w="2972" w:type="dxa"/>
          </w:tcPr>
          <w:p w:rsidRPr="000F0375" w:rsidR="00F5693B" w:rsidP="001408B7" w:rsidRDefault="00F5693B" w14:paraId="7D928763" w14:textId="77777777">
            <w:pPr>
              <w:jc w:val="both"/>
              <w:rPr>
                <w:rFonts w:asciiTheme="majorHAnsi" w:hAnsiTheme="majorHAnsi" w:cstheme="majorHAnsi"/>
                <w:b/>
                <w:bCs/>
                <w:color w:val="002060"/>
              </w:rPr>
            </w:pPr>
            <w:r w:rsidRPr="000F0375">
              <w:rPr>
                <w:rFonts w:asciiTheme="majorHAnsi" w:hAnsiTheme="majorHAnsi" w:cstheme="majorHAnsi"/>
                <w:b/>
                <w:bCs/>
                <w:color w:val="002060"/>
              </w:rPr>
              <w:t>Results</w:t>
            </w:r>
          </w:p>
        </w:tc>
        <w:tc>
          <w:tcPr>
            <w:tcW w:w="1525" w:type="dxa"/>
          </w:tcPr>
          <w:p w:rsidRPr="000F0375" w:rsidR="00F5693B" w:rsidP="001408B7" w:rsidRDefault="00F5693B" w14:paraId="7960E13D" w14:textId="77777777">
            <w:pPr>
              <w:jc w:val="both"/>
              <w:rPr>
                <w:rFonts w:asciiTheme="majorHAnsi" w:hAnsiTheme="majorHAnsi" w:cstheme="majorHAnsi"/>
                <w:b/>
                <w:bCs/>
                <w:color w:val="002060"/>
              </w:rPr>
            </w:pPr>
            <w:r w:rsidRPr="000F0375">
              <w:rPr>
                <w:rFonts w:asciiTheme="majorHAnsi" w:hAnsiTheme="majorHAnsi" w:cstheme="majorHAnsi"/>
                <w:b/>
                <w:bCs/>
                <w:color w:val="002060"/>
              </w:rPr>
              <w:t>Paper Reference Number</w:t>
            </w:r>
          </w:p>
        </w:tc>
      </w:tr>
      <w:tr w:rsidRPr="00D077C6" w:rsidR="00F5693B" w:rsidTr="001408B7" w14:paraId="65F5BBE3" w14:textId="77777777">
        <w:tc>
          <w:tcPr>
            <w:tcW w:w="2174" w:type="dxa"/>
          </w:tcPr>
          <w:p w:rsidRPr="00D077C6" w:rsidR="00F5693B" w:rsidP="001408B7" w:rsidRDefault="00F5693B" w14:paraId="6D7D8099" w14:textId="77777777">
            <w:pPr>
              <w:jc w:val="both"/>
              <w:rPr>
                <w:rFonts w:asciiTheme="majorHAnsi" w:hAnsiTheme="majorHAnsi" w:cstheme="majorBidi"/>
              </w:rPr>
            </w:pPr>
            <w:r w:rsidRPr="76F83957">
              <w:rPr>
                <w:rFonts w:asciiTheme="majorHAnsi" w:hAnsiTheme="majorHAnsi" w:cstheme="majorBidi"/>
              </w:rPr>
              <w:t>Predict TBM operation parameters using machine learning</w:t>
            </w:r>
          </w:p>
        </w:tc>
        <w:tc>
          <w:tcPr>
            <w:tcW w:w="2114" w:type="dxa"/>
          </w:tcPr>
          <w:p w:rsidRPr="00D077C6" w:rsidR="00F5693B" w:rsidP="001408B7" w:rsidRDefault="00F5693B" w14:paraId="02BB6984" w14:textId="77777777">
            <w:pPr>
              <w:jc w:val="both"/>
              <w:rPr>
                <w:rFonts w:asciiTheme="majorHAnsi" w:hAnsiTheme="majorHAnsi" w:cstheme="majorBidi"/>
              </w:rPr>
            </w:pPr>
            <w:r w:rsidRPr="76F83957">
              <w:rPr>
                <w:rFonts w:asciiTheme="majorHAnsi" w:hAnsiTheme="majorHAnsi" w:cstheme="majorBidi"/>
              </w:rPr>
              <w:t>Decision tree</w:t>
            </w:r>
          </w:p>
        </w:tc>
        <w:tc>
          <w:tcPr>
            <w:tcW w:w="2972" w:type="dxa"/>
          </w:tcPr>
          <w:p w:rsidRPr="00D077C6" w:rsidR="00F5693B" w:rsidP="001408B7" w:rsidRDefault="00F5693B" w14:paraId="6ACBB136" w14:textId="77777777">
            <w:pPr>
              <w:jc w:val="both"/>
              <w:rPr>
                <w:rFonts w:asciiTheme="majorHAnsi" w:hAnsiTheme="majorHAnsi" w:cstheme="majorBidi"/>
              </w:rPr>
            </w:pPr>
            <w:r w:rsidRPr="76F83957">
              <w:rPr>
                <w:rFonts w:asciiTheme="majorHAnsi" w:hAnsiTheme="majorHAnsi" w:cstheme="majorBidi"/>
              </w:rPr>
              <w:t>Proposed a BAS algorithm</w:t>
            </w:r>
          </w:p>
          <w:p w:rsidRPr="00D077C6" w:rsidR="00F5693B" w:rsidP="001408B7" w:rsidRDefault="00F5693B" w14:paraId="235A50AB" w14:textId="77777777">
            <w:pPr>
              <w:jc w:val="both"/>
              <w:rPr>
                <w:rFonts w:asciiTheme="majorHAnsi" w:hAnsiTheme="majorHAnsi" w:cstheme="majorBidi"/>
              </w:rPr>
            </w:pPr>
          </w:p>
          <w:p w:rsidRPr="00D077C6" w:rsidR="00F5693B" w:rsidP="001408B7" w:rsidRDefault="00F5693B" w14:paraId="5AD577D3" w14:textId="77777777">
            <w:pPr>
              <w:jc w:val="both"/>
              <w:rPr>
                <w:rFonts w:asciiTheme="majorHAnsi" w:hAnsiTheme="majorHAnsi" w:cstheme="majorBidi"/>
              </w:rPr>
            </w:pPr>
            <w:r w:rsidRPr="76F83957">
              <w:rPr>
                <w:rFonts w:asciiTheme="majorHAnsi" w:hAnsiTheme="majorHAnsi" w:cstheme="majorBidi"/>
              </w:rPr>
              <w:t>Improved rationality</w:t>
            </w:r>
          </w:p>
          <w:p w:rsidRPr="00D077C6" w:rsidR="00F5693B" w:rsidP="001408B7" w:rsidRDefault="00F5693B" w14:paraId="4A62D356" w14:textId="77777777">
            <w:pPr>
              <w:jc w:val="both"/>
              <w:rPr>
                <w:rFonts w:asciiTheme="majorHAnsi" w:hAnsiTheme="majorHAnsi" w:cstheme="majorBidi"/>
              </w:rPr>
            </w:pPr>
          </w:p>
          <w:p w:rsidRPr="00D077C6" w:rsidR="00F5693B" w:rsidP="001408B7" w:rsidRDefault="00F5693B" w14:paraId="4C52637B" w14:textId="77777777">
            <w:pPr>
              <w:jc w:val="both"/>
              <w:rPr>
                <w:rFonts w:asciiTheme="majorHAnsi" w:hAnsiTheme="majorHAnsi" w:cstheme="majorBidi"/>
              </w:rPr>
            </w:pPr>
            <w:r w:rsidRPr="76F83957">
              <w:rPr>
                <w:rFonts w:asciiTheme="majorHAnsi" w:hAnsiTheme="majorHAnsi" w:cstheme="majorBidi"/>
              </w:rPr>
              <w:t>Reduced uncertainty</w:t>
            </w:r>
          </w:p>
          <w:p w:rsidRPr="00D077C6" w:rsidR="00F5693B" w:rsidP="001408B7" w:rsidRDefault="00F5693B" w14:paraId="0FBF4C57" w14:textId="77777777">
            <w:pPr>
              <w:jc w:val="both"/>
              <w:rPr>
                <w:rFonts w:asciiTheme="majorHAnsi" w:hAnsiTheme="majorHAnsi" w:cstheme="majorBidi"/>
              </w:rPr>
            </w:pPr>
          </w:p>
          <w:p w:rsidRPr="00D077C6" w:rsidR="00F5693B" w:rsidP="001408B7" w:rsidRDefault="00F5693B" w14:paraId="38E0533D" w14:textId="77777777">
            <w:pPr>
              <w:jc w:val="both"/>
              <w:rPr>
                <w:rFonts w:asciiTheme="majorHAnsi" w:hAnsiTheme="majorHAnsi" w:cstheme="majorBidi"/>
              </w:rPr>
            </w:pPr>
            <w:r w:rsidRPr="76F83957">
              <w:rPr>
                <w:rFonts w:asciiTheme="majorHAnsi" w:hAnsiTheme="majorHAnsi" w:cstheme="majorBidi"/>
              </w:rPr>
              <w:t>Better predictions</w:t>
            </w:r>
          </w:p>
        </w:tc>
        <w:tc>
          <w:tcPr>
            <w:tcW w:w="1525" w:type="dxa"/>
          </w:tcPr>
          <w:p w:rsidRPr="00D077C6" w:rsidR="00F5693B" w:rsidP="001408B7" w:rsidRDefault="00F5693B" w14:paraId="10E61664" w14:textId="77777777">
            <w:pPr>
              <w:jc w:val="both"/>
              <w:rPr>
                <w:rFonts w:asciiTheme="majorHAnsi" w:hAnsiTheme="majorHAnsi" w:cstheme="majorBidi"/>
              </w:rPr>
            </w:pPr>
            <w:r w:rsidRPr="76F83957">
              <w:rPr>
                <w:rFonts w:asciiTheme="majorHAnsi" w:hAnsiTheme="majorHAnsi" w:cstheme="majorBidi"/>
              </w:rPr>
              <w:t>Wang, Y. et al.</w:t>
            </w:r>
          </w:p>
        </w:tc>
      </w:tr>
      <w:tr w:rsidRPr="00D077C6" w:rsidR="00F5693B" w:rsidTr="001408B7" w14:paraId="20677B7C" w14:textId="77777777">
        <w:tc>
          <w:tcPr>
            <w:tcW w:w="2174" w:type="dxa"/>
          </w:tcPr>
          <w:p w:rsidRPr="00D077C6" w:rsidR="00F5693B" w:rsidP="001408B7" w:rsidRDefault="00F5693B" w14:paraId="1F35F132" w14:textId="77777777">
            <w:pPr>
              <w:jc w:val="both"/>
              <w:rPr>
                <w:rFonts w:asciiTheme="majorHAnsi" w:hAnsiTheme="majorHAnsi" w:cstheme="majorBidi"/>
              </w:rPr>
            </w:pPr>
            <w:r w:rsidRPr="76F83957">
              <w:rPr>
                <w:rFonts w:asciiTheme="majorHAnsi" w:hAnsiTheme="majorHAnsi" w:cstheme="majorBidi"/>
              </w:rPr>
              <w:t>Machine Learning Models for Predicting the Ammonium</w:t>
            </w:r>
          </w:p>
          <w:p w:rsidRPr="00D077C6" w:rsidR="00F5693B" w:rsidP="001408B7" w:rsidRDefault="00F5693B" w14:paraId="7372DD0F" w14:textId="77777777">
            <w:pPr>
              <w:jc w:val="both"/>
            </w:pPr>
            <w:r w:rsidRPr="76F83957">
              <w:rPr>
                <w:rFonts w:asciiTheme="majorHAnsi" w:hAnsiTheme="majorHAnsi" w:cstheme="majorBidi"/>
              </w:rPr>
              <w:t>Concentration in Alluvial Groundwaters</w:t>
            </w:r>
          </w:p>
        </w:tc>
        <w:tc>
          <w:tcPr>
            <w:tcW w:w="2114" w:type="dxa"/>
          </w:tcPr>
          <w:p w:rsidRPr="00D077C6" w:rsidR="00F5693B" w:rsidP="001408B7" w:rsidRDefault="00F5693B" w14:paraId="189776BF" w14:textId="77777777">
            <w:pPr>
              <w:jc w:val="both"/>
              <w:rPr>
                <w:rFonts w:asciiTheme="majorHAnsi" w:hAnsiTheme="majorHAnsi" w:cstheme="majorBidi"/>
              </w:rPr>
            </w:pPr>
            <w:r w:rsidRPr="038C2999">
              <w:rPr>
                <w:rFonts w:asciiTheme="majorHAnsi" w:hAnsiTheme="majorHAnsi" w:cstheme="majorBidi"/>
              </w:rPr>
              <w:t>Classification</w:t>
            </w:r>
          </w:p>
          <w:p w:rsidRPr="00D077C6" w:rsidR="00F5693B" w:rsidP="001408B7" w:rsidRDefault="00F5693B" w14:paraId="05B33F41" w14:textId="77777777">
            <w:pPr>
              <w:jc w:val="both"/>
              <w:rPr>
                <w:rFonts w:asciiTheme="majorHAnsi" w:hAnsiTheme="majorHAnsi" w:cstheme="majorBidi"/>
              </w:rPr>
            </w:pPr>
          </w:p>
          <w:p w:rsidRPr="00D077C6" w:rsidR="00F5693B" w:rsidP="001408B7" w:rsidRDefault="00F5693B" w14:paraId="488E4720" w14:textId="77777777">
            <w:pPr>
              <w:jc w:val="both"/>
              <w:rPr>
                <w:rFonts w:asciiTheme="majorHAnsi" w:hAnsiTheme="majorHAnsi" w:cstheme="majorBidi"/>
              </w:rPr>
            </w:pPr>
            <w:r w:rsidRPr="038C2999">
              <w:rPr>
                <w:rFonts w:asciiTheme="majorHAnsi" w:hAnsiTheme="majorHAnsi" w:cstheme="majorBidi"/>
              </w:rPr>
              <w:t>Regression</w:t>
            </w:r>
          </w:p>
          <w:p w:rsidRPr="00D077C6" w:rsidR="00F5693B" w:rsidP="001408B7" w:rsidRDefault="00F5693B" w14:paraId="154B7E67" w14:textId="77777777">
            <w:pPr>
              <w:jc w:val="both"/>
              <w:rPr>
                <w:rFonts w:asciiTheme="majorHAnsi" w:hAnsiTheme="majorHAnsi" w:cstheme="majorBidi"/>
              </w:rPr>
            </w:pPr>
          </w:p>
          <w:p w:rsidRPr="00D077C6" w:rsidR="00F5693B" w:rsidP="001408B7" w:rsidRDefault="00F5693B" w14:paraId="0C3CFEDA" w14:textId="77777777">
            <w:pPr>
              <w:jc w:val="both"/>
              <w:rPr>
                <w:rFonts w:asciiTheme="majorHAnsi" w:hAnsiTheme="majorHAnsi" w:cstheme="majorBidi"/>
              </w:rPr>
            </w:pPr>
            <w:r w:rsidRPr="038C2999">
              <w:rPr>
                <w:rFonts w:asciiTheme="majorHAnsi" w:hAnsiTheme="majorHAnsi" w:cstheme="majorBidi"/>
              </w:rPr>
              <w:t>Baseline models</w:t>
            </w:r>
          </w:p>
        </w:tc>
        <w:tc>
          <w:tcPr>
            <w:tcW w:w="2972" w:type="dxa"/>
          </w:tcPr>
          <w:p w:rsidRPr="00D077C6" w:rsidR="00F5693B" w:rsidP="001408B7" w:rsidRDefault="00F5693B" w14:paraId="1B09A4F9" w14:textId="77777777">
            <w:pPr>
              <w:jc w:val="both"/>
              <w:rPr>
                <w:rFonts w:asciiTheme="majorHAnsi" w:hAnsiTheme="majorHAnsi" w:cstheme="majorHAnsi"/>
              </w:rPr>
            </w:pPr>
            <w:r>
              <w:rPr>
                <w:rFonts w:asciiTheme="majorHAnsi" w:hAnsiTheme="majorHAnsi" w:cstheme="majorHAnsi"/>
              </w:rPr>
              <w:t>Deep Neural Network outperformed other model in predictions, this was shown with the plots comparison</w:t>
            </w:r>
          </w:p>
        </w:tc>
        <w:tc>
          <w:tcPr>
            <w:tcW w:w="1525" w:type="dxa"/>
          </w:tcPr>
          <w:p w:rsidRPr="00D077C6" w:rsidR="00F5693B" w:rsidP="001408B7" w:rsidRDefault="00F5693B" w14:paraId="5C0AABA3" w14:textId="77777777">
            <w:pPr>
              <w:jc w:val="both"/>
              <w:rPr>
                <w:rFonts w:ascii="Calibri Light" w:hAnsi="Calibri Light" w:eastAsia="Calibri Light" w:cs="Calibri Light"/>
              </w:rPr>
            </w:pPr>
            <w:r w:rsidRPr="76F83957">
              <w:rPr>
                <w:rFonts w:asciiTheme="majorHAnsi" w:hAnsiTheme="majorHAnsi" w:cstheme="majorBidi"/>
              </w:rPr>
              <w:t>Perović Marija et al.</w:t>
            </w:r>
          </w:p>
        </w:tc>
      </w:tr>
      <w:tr w:rsidRPr="00D077C6" w:rsidR="00F5693B" w:rsidTr="001408B7" w14:paraId="19CA7736" w14:textId="77777777">
        <w:tc>
          <w:tcPr>
            <w:tcW w:w="2174" w:type="dxa"/>
          </w:tcPr>
          <w:p w:rsidRPr="00D077C6" w:rsidR="00F5693B" w:rsidP="001408B7" w:rsidRDefault="00F5693B" w14:paraId="3CF913C5" w14:textId="77777777">
            <w:pPr>
              <w:jc w:val="both"/>
            </w:pPr>
            <w:r w:rsidRPr="76F83957">
              <w:rPr>
                <w:rFonts w:ascii="Calibri Light" w:hAnsi="Calibri Light" w:eastAsia="Calibri Light" w:cs="Calibri Light"/>
              </w:rPr>
              <w:t>Prediction of metastatic pheochromocytoma and paraganglioma</w:t>
            </w:r>
          </w:p>
        </w:tc>
        <w:tc>
          <w:tcPr>
            <w:tcW w:w="2114" w:type="dxa"/>
          </w:tcPr>
          <w:p w:rsidRPr="00D077C6" w:rsidR="00F5693B" w:rsidP="001408B7" w:rsidRDefault="00F5693B" w14:paraId="3A785099" w14:textId="77777777">
            <w:pPr>
              <w:jc w:val="both"/>
              <w:rPr>
                <w:rFonts w:asciiTheme="majorHAnsi" w:hAnsiTheme="majorHAnsi" w:cstheme="majorBidi"/>
              </w:rPr>
            </w:pPr>
            <w:r w:rsidRPr="038C2999">
              <w:rPr>
                <w:rFonts w:asciiTheme="majorHAnsi" w:hAnsiTheme="majorHAnsi" w:cstheme="majorBidi"/>
              </w:rPr>
              <w:t>Decision tree</w:t>
            </w:r>
          </w:p>
        </w:tc>
        <w:tc>
          <w:tcPr>
            <w:tcW w:w="2972" w:type="dxa"/>
          </w:tcPr>
          <w:p w:rsidRPr="00D077C6" w:rsidR="00F5693B" w:rsidP="001408B7" w:rsidRDefault="00F5693B" w14:paraId="34B8C3DE" w14:textId="77777777">
            <w:pPr>
              <w:jc w:val="both"/>
              <w:rPr>
                <w:rFonts w:asciiTheme="majorHAnsi" w:hAnsiTheme="majorHAnsi" w:cstheme="majorHAnsi"/>
              </w:rPr>
            </w:pPr>
            <w:r>
              <w:rPr>
                <w:rFonts w:asciiTheme="majorHAnsi" w:hAnsiTheme="majorHAnsi" w:cstheme="majorHAnsi"/>
              </w:rPr>
              <w:t>Highest performance is achieved by SVM and LogReg, SVR and RR models</w:t>
            </w:r>
          </w:p>
        </w:tc>
        <w:tc>
          <w:tcPr>
            <w:tcW w:w="1525" w:type="dxa"/>
          </w:tcPr>
          <w:p w:rsidRPr="00D077C6" w:rsidR="00F5693B" w:rsidP="001408B7" w:rsidRDefault="00F5693B" w14:paraId="2F3EDDA9" w14:textId="77777777">
            <w:pPr>
              <w:jc w:val="both"/>
              <w:rPr>
                <w:rFonts w:ascii="Calibri Light" w:hAnsi="Calibri Light" w:eastAsia="Calibri Light" w:cs="Calibri Light"/>
              </w:rPr>
            </w:pPr>
            <w:r w:rsidRPr="76F83957">
              <w:rPr>
                <w:rFonts w:asciiTheme="majorHAnsi" w:hAnsiTheme="majorHAnsi" w:cstheme="majorBidi"/>
              </w:rPr>
              <w:t>López Steinmetz, L.C. et al.</w:t>
            </w:r>
          </w:p>
        </w:tc>
      </w:tr>
      <w:tr w:rsidRPr="00D077C6" w:rsidR="00F5693B" w:rsidTr="001408B7" w14:paraId="3AC7F9C4" w14:textId="77777777">
        <w:tc>
          <w:tcPr>
            <w:tcW w:w="2174" w:type="dxa"/>
          </w:tcPr>
          <w:p w:rsidRPr="00D077C6" w:rsidR="00F5693B" w:rsidP="001408B7" w:rsidRDefault="00F5693B" w14:paraId="074C0BCB" w14:textId="77777777">
            <w:pPr>
              <w:jc w:val="both"/>
              <w:rPr>
                <w:rFonts w:asciiTheme="majorHAnsi" w:hAnsiTheme="majorHAnsi" w:cstheme="majorBidi"/>
              </w:rPr>
            </w:pPr>
            <w:r w:rsidRPr="76F83957">
              <w:rPr>
                <w:rFonts w:asciiTheme="majorHAnsi" w:hAnsiTheme="majorHAnsi" w:cstheme="majorBidi"/>
              </w:rPr>
              <w:t>Machine learning models predict the emergence of depression in Argentinean college students during periods of COVID-19 quarantine</w:t>
            </w:r>
          </w:p>
        </w:tc>
        <w:tc>
          <w:tcPr>
            <w:tcW w:w="2114" w:type="dxa"/>
          </w:tcPr>
          <w:p w:rsidRPr="00D077C6" w:rsidR="00F5693B" w:rsidP="001408B7" w:rsidRDefault="00F5693B" w14:paraId="0B6D0E91" w14:textId="77777777">
            <w:pPr>
              <w:jc w:val="both"/>
              <w:rPr>
                <w:rFonts w:asciiTheme="majorHAnsi" w:hAnsiTheme="majorHAnsi" w:cstheme="majorBidi"/>
              </w:rPr>
            </w:pPr>
            <w:r w:rsidRPr="76F83957">
              <w:rPr>
                <w:rFonts w:asciiTheme="majorHAnsi" w:hAnsiTheme="majorHAnsi" w:cstheme="majorBidi"/>
              </w:rPr>
              <w:t>Dual methodology</w:t>
            </w:r>
          </w:p>
          <w:p w:rsidRPr="00D077C6" w:rsidR="00F5693B" w:rsidP="001408B7" w:rsidRDefault="00F5693B" w14:paraId="71D47D68" w14:textId="77777777">
            <w:pPr>
              <w:jc w:val="both"/>
              <w:rPr>
                <w:rFonts w:asciiTheme="majorHAnsi" w:hAnsiTheme="majorHAnsi" w:cstheme="majorBidi"/>
              </w:rPr>
            </w:pPr>
          </w:p>
        </w:tc>
        <w:tc>
          <w:tcPr>
            <w:tcW w:w="2972" w:type="dxa"/>
          </w:tcPr>
          <w:p w:rsidRPr="00D077C6" w:rsidR="00F5693B" w:rsidP="001408B7" w:rsidRDefault="00F5693B" w14:paraId="7FDBE97A" w14:textId="77777777">
            <w:pPr>
              <w:jc w:val="both"/>
              <w:rPr>
                <w:rFonts w:asciiTheme="majorHAnsi" w:hAnsiTheme="majorHAnsi" w:cstheme="majorBidi"/>
              </w:rPr>
            </w:pPr>
            <w:r w:rsidRPr="038C2999">
              <w:rPr>
                <w:rFonts w:asciiTheme="majorHAnsi" w:hAnsiTheme="majorHAnsi" w:cstheme="majorBidi"/>
              </w:rPr>
              <w:t>Shows pre existing depression and anxiety</w:t>
            </w:r>
          </w:p>
          <w:p w:rsidRPr="00D077C6" w:rsidR="00F5693B" w:rsidP="001408B7" w:rsidRDefault="00F5693B" w14:paraId="3298E056" w14:textId="77777777">
            <w:pPr>
              <w:jc w:val="both"/>
              <w:rPr>
                <w:rFonts w:asciiTheme="majorHAnsi" w:hAnsiTheme="majorHAnsi" w:cstheme="majorBidi"/>
              </w:rPr>
            </w:pPr>
          </w:p>
          <w:p w:rsidRPr="00D077C6" w:rsidR="00F5693B" w:rsidP="001408B7" w:rsidRDefault="00F5693B" w14:paraId="2DE31630" w14:textId="77777777">
            <w:pPr>
              <w:jc w:val="both"/>
              <w:rPr>
                <w:rFonts w:asciiTheme="majorHAnsi" w:hAnsiTheme="majorHAnsi" w:cstheme="majorBidi"/>
              </w:rPr>
            </w:pPr>
            <w:r w:rsidRPr="038C2999">
              <w:rPr>
                <w:rFonts w:asciiTheme="majorHAnsi" w:hAnsiTheme="majorHAnsi" w:cstheme="majorBidi"/>
              </w:rPr>
              <w:t>Machine learning models show potential at risk students</w:t>
            </w:r>
          </w:p>
          <w:p w:rsidRPr="00D077C6" w:rsidR="00F5693B" w:rsidP="001408B7" w:rsidRDefault="00F5693B" w14:paraId="7BD70C32" w14:textId="77777777">
            <w:pPr>
              <w:jc w:val="both"/>
              <w:rPr>
                <w:rFonts w:asciiTheme="majorHAnsi" w:hAnsiTheme="majorHAnsi" w:cstheme="majorBidi"/>
              </w:rPr>
            </w:pPr>
          </w:p>
          <w:p w:rsidRPr="00D077C6" w:rsidR="00F5693B" w:rsidP="001408B7" w:rsidRDefault="00F5693B" w14:paraId="03FBD56D" w14:textId="77777777">
            <w:pPr>
              <w:jc w:val="both"/>
              <w:rPr>
                <w:rFonts w:asciiTheme="majorHAnsi" w:hAnsiTheme="majorHAnsi" w:cstheme="majorBidi"/>
              </w:rPr>
            </w:pPr>
          </w:p>
        </w:tc>
        <w:tc>
          <w:tcPr>
            <w:tcW w:w="1525" w:type="dxa"/>
          </w:tcPr>
          <w:p w:rsidRPr="00D077C6" w:rsidR="00F5693B" w:rsidP="001408B7" w:rsidRDefault="00F5693B" w14:paraId="6F37626E" w14:textId="77777777">
            <w:pPr>
              <w:jc w:val="both"/>
              <w:rPr>
                <w:rFonts w:ascii="Calibri Light" w:hAnsi="Calibri Light" w:eastAsia="Calibri Light" w:cs="Calibri Light"/>
              </w:rPr>
            </w:pPr>
            <w:r w:rsidRPr="76F83957">
              <w:rPr>
                <w:rFonts w:asciiTheme="majorHAnsi" w:hAnsiTheme="majorHAnsi" w:cstheme="majorBidi"/>
              </w:rPr>
              <w:t>Pamporaki, C. et al.</w:t>
            </w:r>
          </w:p>
        </w:tc>
      </w:tr>
      <w:tr w:rsidRPr="00D077C6" w:rsidR="00F5693B" w:rsidTr="001408B7" w14:paraId="71A5EF75" w14:textId="77777777">
        <w:tc>
          <w:tcPr>
            <w:tcW w:w="2174" w:type="dxa"/>
          </w:tcPr>
          <w:p w:rsidRPr="00D21494" w:rsidR="00F5693B" w:rsidP="001408B7" w:rsidRDefault="00F5693B" w14:paraId="24C5ABF2" w14:textId="77777777">
            <w:pPr>
              <w:jc w:val="both"/>
              <w:rPr>
                <w:rFonts w:asciiTheme="majorHAnsi" w:hAnsiTheme="majorHAnsi" w:cstheme="majorBidi"/>
              </w:rPr>
            </w:pPr>
            <w:r w:rsidRPr="00D21494">
              <w:rPr>
                <w:rFonts w:asciiTheme="majorHAnsi" w:hAnsiTheme="majorHAnsi" w:cstheme="majorBidi"/>
              </w:rPr>
              <w:t>Open AccessEditor’s ChoiceReview</w:t>
            </w:r>
          </w:p>
          <w:p w:rsidRPr="76F83957" w:rsidR="00F5693B" w:rsidP="001408B7" w:rsidRDefault="00F5693B" w14:paraId="4E62314A" w14:textId="77777777">
            <w:pPr>
              <w:jc w:val="both"/>
              <w:rPr>
                <w:rFonts w:asciiTheme="majorHAnsi" w:hAnsiTheme="majorHAnsi" w:cstheme="majorBidi"/>
              </w:rPr>
            </w:pPr>
            <w:r w:rsidRPr="00D21494">
              <w:rPr>
                <w:rFonts w:asciiTheme="majorHAnsi" w:hAnsiTheme="majorHAnsi" w:cstheme="majorBidi"/>
              </w:rPr>
              <w:t>Flood Prediction Using Machine Learning Models: Literature Review</w:t>
            </w:r>
          </w:p>
        </w:tc>
        <w:tc>
          <w:tcPr>
            <w:tcW w:w="2114" w:type="dxa"/>
          </w:tcPr>
          <w:p w:rsidRPr="76F83957" w:rsidR="00F5693B" w:rsidP="001408B7" w:rsidRDefault="00F5693B" w14:paraId="2809BD93" w14:textId="77777777">
            <w:pPr>
              <w:jc w:val="both"/>
              <w:rPr>
                <w:rFonts w:asciiTheme="majorHAnsi" w:hAnsiTheme="majorHAnsi" w:cstheme="majorBidi"/>
              </w:rPr>
            </w:pPr>
            <w:r>
              <w:rPr>
                <w:rFonts w:asciiTheme="majorHAnsi" w:hAnsiTheme="majorHAnsi" w:cstheme="majorBidi"/>
              </w:rPr>
              <w:t>Flowcharts</w:t>
            </w:r>
          </w:p>
        </w:tc>
        <w:tc>
          <w:tcPr>
            <w:tcW w:w="2972" w:type="dxa"/>
          </w:tcPr>
          <w:p w:rsidR="00F5693B" w:rsidP="001408B7" w:rsidRDefault="00F5693B" w14:paraId="18BA7424" w14:textId="77777777">
            <w:pPr>
              <w:jc w:val="both"/>
              <w:rPr>
                <w:rFonts w:asciiTheme="majorHAnsi" w:hAnsiTheme="majorHAnsi" w:cstheme="majorBidi"/>
              </w:rPr>
            </w:pPr>
            <w:r>
              <w:rPr>
                <w:rFonts w:asciiTheme="majorHAnsi" w:hAnsiTheme="majorHAnsi" w:cstheme="majorBidi"/>
              </w:rPr>
              <w:t>Loads of articles reviews and studies were analyses</w:t>
            </w:r>
          </w:p>
          <w:p w:rsidR="00F5693B" w:rsidP="001408B7" w:rsidRDefault="00F5693B" w14:paraId="44064459" w14:textId="77777777">
            <w:pPr>
              <w:jc w:val="both"/>
              <w:rPr>
                <w:rFonts w:asciiTheme="majorHAnsi" w:hAnsiTheme="majorHAnsi" w:cstheme="majorBidi"/>
              </w:rPr>
            </w:pPr>
          </w:p>
          <w:p w:rsidRPr="038C2999" w:rsidR="00F5693B" w:rsidP="001408B7" w:rsidRDefault="00F5693B" w14:paraId="3F78D7CF" w14:textId="77777777">
            <w:pPr>
              <w:jc w:val="both"/>
              <w:rPr>
                <w:rFonts w:asciiTheme="majorHAnsi" w:hAnsiTheme="majorHAnsi" w:cstheme="majorBidi"/>
              </w:rPr>
            </w:pPr>
            <w:r>
              <w:rPr>
                <w:rFonts w:asciiTheme="majorHAnsi" w:hAnsiTheme="majorHAnsi" w:cstheme="majorBidi"/>
              </w:rPr>
              <w:t>There was an effective use of machine learning models</w:t>
            </w:r>
          </w:p>
        </w:tc>
        <w:tc>
          <w:tcPr>
            <w:tcW w:w="1525" w:type="dxa"/>
          </w:tcPr>
          <w:p w:rsidRPr="76F83957" w:rsidR="00F5693B" w:rsidP="001408B7" w:rsidRDefault="00F5693B" w14:paraId="19FBF2FF" w14:textId="77777777">
            <w:pPr>
              <w:jc w:val="both"/>
              <w:rPr>
                <w:rFonts w:asciiTheme="majorHAnsi" w:hAnsiTheme="majorHAnsi" w:cstheme="majorBidi"/>
              </w:rPr>
            </w:pPr>
            <w:r w:rsidRPr="003969C7">
              <w:rPr>
                <w:rFonts w:asciiTheme="majorHAnsi" w:hAnsiTheme="majorHAnsi" w:cstheme="majorBidi"/>
              </w:rPr>
              <w:t>Mosavi, A., Ozturk, P. and Chau, K.-w. (</w:t>
            </w:r>
          </w:p>
        </w:tc>
      </w:tr>
      <w:tr w:rsidRPr="00D077C6" w:rsidR="00F5693B" w:rsidTr="001408B7" w14:paraId="3C1A2CA7" w14:textId="77777777">
        <w:tc>
          <w:tcPr>
            <w:tcW w:w="2174" w:type="dxa"/>
          </w:tcPr>
          <w:p w:rsidRPr="76F83957" w:rsidR="00F5693B" w:rsidP="001408B7" w:rsidRDefault="00F5693B" w14:paraId="05E05F02" w14:textId="77777777">
            <w:pPr>
              <w:jc w:val="both"/>
              <w:rPr>
                <w:rFonts w:asciiTheme="majorHAnsi" w:hAnsiTheme="majorHAnsi" w:cstheme="majorBidi"/>
              </w:rPr>
            </w:pPr>
            <w:r w:rsidRPr="00A5485D">
              <w:rPr>
                <w:rFonts w:asciiTheme="majorHAnsi" w:hAnsiTheme="majorHAnsi" w:cstheme="majorBidi"/>
              </w:rPr>
              <w:t>Designing Disease Prediction Model Using Machine Learning Approach</w:t>
            </w:r>
          </w:p>
        </w:tc>
        <w:tc>
          <w:tcPr>
            <w:tcW w:w="2114" w:type="dxa"/>
          </w:tcPr>
          <w:p w:rsidRPr="76F83957" w:rsidR="00F5693B" w:rsidP="001408B7" w:rsidRDefault="00F5693B" w14:paraId="0BA97AD0" w14:textId="77777777">
            <w:pPr>
              <w:jc w:val="both"/>
              <w:rPr>
                <w:rFonts w:asciiTheme="majorHAnsi" w:hAnsiTheme="majorHAnsi" w:cstheme="majorBidi"/>
              </w:rPr>
            </w:pPr>
            <w:r>
              <w:rPr>
                <w:rFonts w:asciiTheme="majorHAnsi" w:hAnsiTheme="majorHAnsi" w:cstheme="majorBidi"/>
              </w:rPr>
              <w:t>K-Nearest neighbor, Convolutional neural network</w:t>
            </w:r>
          </w:p>
        </w:tc>
        <w:tc>
          <w:tcPr>
            <w:tcW w:w="2972" w:type="dxa"/>
          </w:tcPr>
          <w:p w:rsidR="00F5693B" w:rsidP="001408B7" w:rsidRDefault="00F5693B" w14:paraId="7FD9420B" w14:textId="77777777">
            <w:pPr>
              <w:jc w:val="both"/>
              <w:rPr>
                <w:rFonts w:asciiTheme="majorHAnsi" w:hAnsiTheme="majorHAnsi" w:cstheme="majorBidi"/>
              </w:rPr>
            </w:pPr>
            <w:r>
              <w:rPr>
                <w:rFonts w:asciiTheme="majorHAnsi" w:hAnsiTheme="majorHAnsi" w:cstheme="majorBidi"/>
              </w:rPr>
              <w:t>The system shown in this method worked on showing the disease risk prediction</w:t>
            </w:r>
          </w:p>
          <w:p w:rsidR="00F5693B" w:rsidP="001408B7" w:rsidRDefault="00F5693B" w14:paraId="4CC7A0F2" w14:textId="77777777">
            <w:pPr>
              <w:jc w:val="both"/>
              <w:rPr>
                <w:rFonts w:asciiTheme="majorHAnsi" w:hAnsiTheme="majorHAnsi" w:cstheme="majorBidi"/>
              </w:rPr>
            </w:pPr>
          </w:p>
          <w:p w:rsidR="00F5693B" w:rsidP="001408B7" w:rsidRDefault="00F5693B" w14:paraId="217654FC" w14:textId="77777777">
            <w:pPr>
              <w:jc w:val="both"/>
              <w:rPr>
                <w:rFonts w:asciiTheme="majorHAnsi" w:hAnsiTheme="majorHAnsi" w:cstheme="majorBidi"/>
              </w:rPr>
            </w:pPr>
            <w:r>
              <w:rPr>
                <w:rFonts w:asciiTheme="majorHAnsi" w:hAnsiTheme="majorHAnsi" w:cstheme="majorBidi"/>
              </w:rPr>
              <w:t>Machine learning models have a good comparison showing accuracy and processing time of both models</w:t>
            </w:r>
          </w:p>
          <w:p w:rsidR="00F5693B" w:rsidP="001408B7" w:rsidRDefault="00F5693B" w14:paraId="53A6FEB1" w14:textId="77777777">
            <w:pPr>
              <w:jc w:val="both"/>
              <w:rPr>
                <w:rFonts w:asciiTheme="majorHAnsi" w:hAnsiTheme="majorHAnsi" w:cstheme="majorBidi"/>
              </w:rPr>
            </w:pPr>
          </w:p>
          <w:p w:rsidRPr="038C2999" w:rsidR="00F5693B" w:rsidP="001408B7" w:rsidRDefault="00F5693B" w14:paraId="4885C084" w14:textId="77777777">
            <w:pPr>
              <w:jc w:val="both"/>
              <w:rPr>
                <w:rFonts w:asciiTheme="majorHAnsi" w:hAnsiTheme="majorHAnsi" w:cstheme="majorBidi"/>
              </w:rPr>
            </w:pPr>
            <w:r>
              <w:rPr>
                <w:rFonts w:asciiTheme="majorHAnsi" w:hAnsiTheme="majorHAnsi" w:cstheme="majorBidi"/>
              </w:rPr>
              <w:t xml:space="preserve">the system shown has the potential to show large </w:t>
            </w:r>
            <w:r>
              <w:rPr>
                <w:rFonts w:asciiTheme="majorHAnsi" w:hAnsiTheme="majorHAnsi" w:cstheme="majorBidi"/>
              </w:rPr>
              <w:lastRenderedPageBreak/>
              <w:t>scale medical data effectively</w:t>
            </w:r>
          </w:p>
        </w:tc>
        <w:tc>
          <w:tcPr>
            <w:tcW w:w="1525" w:type="dxa"/>
          </w:tcPr>
          <w:p w:rsidRPr="76F83957" w:rsidR="00F5693B" w:rsidP="001408B7" w:rsidRDefault="00F5693B" w14:paraId="4E37573A" w14:textId="77777777">
            <w:pPr>
              <w:jc w:val="both"/>
              <w:rPr>
                <w:rFonts w:asciiTheme="majorHAnsi" w:hAnsiTheme="majorHAnsi" w:cstheme="majorBidi"/>
              </w:rPr>
            </w:pPr>
            <w:r w:rsidRPr="0058622B">
              <w:rPr>
                <w:rFonts w:asciiTheme="majorHAnsi" w:hAnsiTheme="majorHAnsi" w:cstheme="majorBidi"/>
              </w:rPr>
              <w:lastRenderedPageBreak/>
              <w:t>Dahiwade, D., Patle, G. and Meshram, E.</w:t>
            </w:r>
          </w:p>
        </w:tc>
      </w:tr>
      <w:tr w:rsidRPr="00D077C6" w:rsidR="00F5693B" w:rsidTr="001408B7" w14:paraId="6BBA796D" w14:textId="77777777">
        <w:tc>
          <w:tcPr>
            <w:tcW w:w="2174" w:type="dxa"/>
          </w:tcPr>
          <w:p w:rsidRPr="76F83957" w:rsidR="00F5693B" w:rsidP="001408B7" w:rsidRDefault="00F5693B" w14:paraId="532FE1AD" w14:textId="735EF61F">
            <w:pPr>
              <w:jc w:val="both"/>
              <w:rPr>
                <w:rFonts w:asciiTheme="majorHAnsi" w:hAnsiTheme="majorHAnsi" w:cstheme="majorBidi"/>
              </w:rPr>
            </w:pPr>
            <w:r w:rsidRPr="0082750C">
              <w:rPr>
                <w:rFonts w:asciiTheme="majorHAnsi" w:hAnsiTheme="majorHAnsi" w:cstheme="majorBidi"/>
              </w:rPr>
              <w:t>Disease Prediction using Machine Learning Algorithms</w:t>
            </w:r>
          </w:p>
        </w:tc>
        <w:tc>
          <w:tcPr>
            <w:tcW w:w="2114" w:type="dxa"/>
          </w:tcPr>
          <w:p w:rsidRPr="00847897" w:rsidR="00F5693B" w:rsidP="001408B7" w:rsidRDefault="00F5693B" w14:paraId="6EF18FF9" w14:textId="77777777">
            <w:pPr>
              <w:jc w:val="both"/>
              <w:rPr>
                <w:rFonts w:asciiTheme="majorHAnsi" w:hAnsiTheme="majorHAnsi" w:cstheme="majorBidi"/>
              </w:rPr>
            </w:pPr>
            <w:r w:rsidRPr="00847897">
              <w:rPr>
                <w:rFonts w:asciiTheme="majorHAnsi" w:hAnsiTheme="majorHAnsi" w:cstheme="majorBidi"/>
              </w:rPr>
              <w:t>Disease Tree Classifier</w:t>
            </w:r>
          </w:p>
          <w:p w:rsidRPr="00847897" w:rsidR="00F5693B" w:rsidP="001408B7" w:rsidRDefault="00F5693B" w14:paraId="442D3366" w14:textId="77777777">
            <w:pPr>
              <w:jc w:val="both"/>
              <w:rPr>
                <w:rFonts w:asciiTheme="majorHAnsi" w:hAnsiTheme="majorHAnsi" w:cstheme="majorBidi"/>
              </w:rPr>
            </w:pPr>
          </w:p>
          <w:p w:rsidRPr="00847897" w:rsidR="00F5693B" w:rsidP="001408B7" w:rsidRDefault="00F5693B" w14:paraId="1519B848" w14:textId="77777777">
            <w:pPr>
              <w:jc w:val="both"/>
              <w:rPr>
                <w:rFonts w:asciiTheme="majorHAnsi" w:hAnsiTheme="majorHAnsi" w:cstheme="majorBidi"/>
              </w:rPr>
            </w:pPr>
            <w:r w:rsidRPr="00847897">
              <w:rPr>
                <w:rFonts w:asciiTheme="majorHAnsi" w:hAnsiTheme="majorHAnsi" w:cstheme="majorBidi"/>
              </w:rPr>
              <w:t>Random forest Classifier</w:t>
            </w:r>
          </w:p>
          <w:p w:rsidRPr="00847897" w:rsidR="00F5693B" w:rsidP="001408B7" w:rsidRDefault="00F5693B" w14:paraId="16BF6F09" w14:textId="77777777">
            <w:pPr>
              <w:jc w:val="both"/>
              <w:rPr>
                <w:rFonts w:asciiTheme="majorHAnsi" w:hAnsiTheme="majorHAnsi" w:cstheme="majorBidi"/>
              </w:rPr>
            </w:pPr>
          </w:p>
          <w:p w:rsidRPr="76F83957" w:rsidR="00F5693B" w:rsidP="001408B7" w:rsidRDefault="00F5693B" w14:paraId="49136DAF" w14:textId="77777777">
            <w:pPr>
              <w:jc w:val="both"/>
              <w:rPr>
                <w:rFonts w:asciiTheme="majorHAnsi" w:hAnsiTheme="majorHAnsi" w:cstheme="majorBidi"/>
              </w:rPr>
            </w:pPr>
            <w:r w:rsidRPr="00847897">
              <w:rPr>
                <w:rFonts w:asciiTheme="majorHAnsi" w:hAnsiTheme="majorHAnsi" w:cstheme="majorBidi"/>
              </w:rPr>
              <w:t>Naïve Bayes Classifier</w:t>
            </w:r>
          </w:p>
        </w:tc>
        <w:tc>
          <w:tcPr>
            <w:tcW w:w="2972" w:type="dxa"/>
          </w:tcPr>
          <w:p w:rsidR="00F5693B" w:rsidP="001408B7" w:rsidRDefault="00F5693B" w14:paraId="09639C02" w14:textId="77777777">
            <w:pPr>
              <w:jc w:val="both"/>
              <w:rPr>
                <w:rFonts w:asciiTheme="majorHAnsi" w:hAnsiTheme="majorHAnsi" w:cstheme="majorBidi"/>
              </w:rPr>
            </w:pPr>
            <w:r>
              <w:rPr>
                <w:rFonts w:asciiTheme="majorHAnsi" w:hAnsiTheme="majorHAnsi" w:cstheme="majorBidi"/>
              </w:rPr>
              <w:t>This article shows how accurate the algorithms is at 95% using medical classification</w:t>
            </w:r>
          </w:p>
          <w:p w:rsidR="00F5693B" w:rsidP="001408B7" w:rsidRDefault="00F5693B" w14:paraId="4D64AC80" w14:textId="77777777">
            <w:pPr>
              <w:jc w:val="both"/>
              <w:rPr>
                <w:rFonts w:asciiTheme="majorHAnsi" w:hAnsiTheme="majorHAnsi" w:cstheme="majorBidi"/>
              </w:rPr>
            </w:pPr>
          </w:p>
          <w:p w:rsidRPr="038C2999" w:rsidR="00F5693B" w:rsidP="001408B7" w:rsidRDefault="00F5693B" w14:paraId="2A3A980C" w14:textId="77777777">
            <w:pPr>
              <w:jc w:val="both"/>
              <w:rPr>
                <w:rFonts w:asciiTheme="majorHAnsi" w:hAnsiTheme="majorHAnsi" w:cstheme="majorBidi"/>
              </w:rPr>
            </w:pPr>
            <w:r>
              <w:rPr>
                <w:rFonts w:asciiTheme="majorHAnsi" w:hAnsiTheme="majorHAnsi" w:cstheme="majorBidi"/>
              </w:rPr>
              <w:t xml:space="preserve">This model has some future proof since the more medical data releases the more accurate the algorithm will be </w:t>
            </w:r>
          </w:p>
        </w:tc>
        <w:tc>
          <w:tcPr>
            <w:tcW w:w="1525" w:type="dxa"/>
          </w:tcPr>
          <w:p w:rsidRPr="76F83957" w:rsidR="00F5693B" w:rsidP="001408B7" w:rsidRDefault="00F5693B" w14:paraId="24E7CD44" w14:textId="77777777">
            <w:pPr>
              <w:jc w:val="both"/>
              <w:rPr>
                <w:rFonts w:asciiTheme="majorHAnsi" w:hAnsiTheme="majorHAnsi" w:cstheme="majorBidi"/>
              </w:rPr>
            </w:pPr>
            <w:r w:rsidRPr="00BB4467">
              <w:rPr>
                <w:rFonts w:asciiTheme="majorHAnsi" w:hAnsiTheme="majorHAnsi" w:cstheme="majorBidi"/>
              </w:rPr>
              <w:t>Grampurohit, S. and Sagarnal, C.</w:t>
            </w:r>
          </w:p>
        </w:tc>
      </w:tr>
    </w:tbl>
    <w:p w:rsidR="4D5252EA" w:rsidP="4D5252EA" w:rsidRDefault="4D5252EA" w14:paraId="6E6CE6AD" w14:textId="3D4BCED6"/>
    <w:p w:rsidR="00F5693B" w:rsidP="4D5252EA" w:rsidRDefault="00F5693B" w14:paraId="44D4BCAC" w14:textId="77777777">
      <w:pPr>
        <w:pStyle w:val="Heading1"/>
      </w:pPr>
    </w:p>
    <w:p w:rsidR="00F5693B" w:rsidP="4D5252EA" w:rsidRDefault="00F5693B" w14:paraId="4816564A" w14:textId="77777777">
      <w:pPr>
        <w:pStyle w:val="Heading1"/>
      </w:pPr>
    </w:p>
    <w:p w:rsidR="00F5693B" w:rsidP="00F5693B" w:rsidRDefault="00F5693B" w14:paraId="439BC8B2" w14:textId="77777777"/>
    <w:p w:rsidR="00F5693B" w:rsidP="00F5693B" w:rsidRDefault="00F5693B" w14:paraId="25C54322" w14:textId="77777777"/>
    <w:p w:rsidR="00F5693B" w:rsidP="00F5693B" w:rsidRDefault="00F5693B" w14:paraId="5ECCF1C7" w14:textId="77777777"/>
    <w:tbl>
      <w:tblPr>
        <w:tblStyle w:val="TableGrid"/>
        <w:tblW w:w="0" w:type="auto"/>
        <w:jc w:val="center"/>
        <w:tblLook w:val="04A0" w:firstRow="1" w:lastRow="0" w:firstColumn="1" w:lastColumn="0" w:noHBand="0" w:noVBand="1"/>
      </w:tblPr>
      <w:tblGrid>
        <w:gridCol w:w="2337"/>
        <w:gridCol w:w="2337"/>
        <w:gridCol w:w="2338"/>
      </w:tblGrid>
      <w:tr w:rsidRPr="00D077C6" w:rsidR="00B01D89" w:rsidTr="001408B7" w14:paraId="4913032D" w14:textId="77777777">
        <w:trPr>
          <w:jc w:val="center"/>
        </w:trPr>
        <w:tc>
          <w:tcPr>
            <w:tcW w:w="2337" w:type="dxa"/>
          </w:tcPr>
          <w:p w:rsidRPr="000F0375" w:rsidR="00B01D89" w:rsidP="001408B7" w:rsidRDefault="00B01D89" w14:paraId="14584BB6" w14:textId="77777777">
            <w:pPr>
              <w:jc w:val="both"/>
              <w:rPr>
                <w:rFonts w:asciiTheme="majorHAnsi" w:hAnsiTheme="majorHAnsi" w:cstheme="majorHAnsi"/>
                <w:b/>
                <w:bCs/>
                <w:color w:val="002060"/>
              </w:rPr>
            </w:pPr>
            <w:r w:rsidRPr="000F0375">
              <w:rPr>
                <w:rFonts w:asciiTheme="majorHAnsi" w:hAnsiTheme="majorHAnsi" w:cstheme="majorHAnsi"/>
                <w:b/>
                <w:bCs/>
                <w:color w:val="002060"/>
              </w:rPr>
              <w:t>Previous work</w:t>
            </w:r>
          </w:p>
        </w:tc>
        <w:tc>
          <w:tcPr>
            <w:tcW w:w="2337" w:type="dxa"/>
          </w:tcPr>
          <w:p w:rsidRPr="000F0375" w:rsidR="00B01D89" w:rsidP="001408B7" w:rsidRDefault="00B01D89" w14:paraId="1A5D4914" w14:textId="77777777">
            <w:pPr>
              <w:jc w:val="both"/>
              <w:rPr>
                <w:rFonts w:asciiTheme="majorHAnsi" w:hAnsiTheme="majorHAnsi" w:cstheme="majorHAnsi"/>
                <w:b/>
                <w:bCs/>
                <w:color w:val="002060"/>
              </w:rPr>
            </w:pPr>
            <w:r w:rsidRPr="000F0375">
              <w:rPr>
                <w:rFonts w:asciiTheme="majorHAnsi" w:hAnsiTheme="majorHAnsi" w:cstheme="majorHAnsi"/>
                <w:b/>
                <w:bCs/>
                <w:color w:val="002060"/>
              </w:rPr>
              <w:t>Limitations</w:t>
            </w:r>
          </w:p>
        </w:tc>
        <w:tc>
          <w:tcPr>
            <w:tcW w:w="2338" w:type="dxa"/>
          </w:tcPr>
          <w:p w:rsidRPr="000F0375" w:rsidR="00B01D89" w:rsidP="001408B7" w:rsidRDefault="00B01D89" w14:paraId="07C95471" w14:textId="77777777">
            <w:pPr>
              <w:jc w:val="both"/>
              <w:rPr>
                <w:rFonts w:asciiTheme="majorHAnsi" w:hAnsiTheme="majorHAnsi" w:cstheme="majorHAnsi"/>
                <w:b/>
                <w:bCs/>
                <w:color w:val="002060"/>
              </w:rPr>
            </w:pPr>
            <w:r w:rsidRPr="000F0375">
              <w:rPr>
                <w:rFonts w:asciiTheme="majorHAnsi" w:hAnsiTheme="majorHAnsi" w:cstheme="majorHAnsi"/>
                <w:b/>
                <w:bCs/>
                <w:color w:val="002060"/>
              </w:rPr>
              <w:t>Proposed System</w:t>
            </w:r>
          </w:p>
          <w:p w:rsidRPr="000F0375" w:rsidR="00B01D89" w:rsidP="001408B7" w:rsidRDefault="00B01D89" w14:paraId="51B9342A" w14:textId="77777777">
            <w:pPr>
              <w:jc w:val="both"/>
              <w:rPr>
                <w:rFonts w:asciiTheme="majorHAnsi" w:hAnsiTheme="majorHAnsi" w:cstheme="majorHAnsi"/>
                <w:b/>
                <w:bCs/>
                <w:color w:val="002060"/>
              </w:rPr>
            </w:pPr>
            <w:r w:rsidRPr="000F0375">
              <w:rPr>
                <w:rFonts w:asciiTheme="majorHAnsi" w:hAnsiTheme="majorHAnsi" w:cstheme="majorHAnsi"/>
                <w:b/>
                <w:bCs/>
                <w:color w:val="002060"/>
              </w:rPr>
              <w:t xml:space="preserve"> (How it will cover those limitations</w:t>
            </w:r>
          </w:p>
        </w:tc>
      </w:tr>
      <w:tr w:rsidRPr="00D077C6" w:rsidR="00B01D89" w:rsidTr="001408B7" w14:paraId="6D8B14B3" w14:textId="77777777">
        <w:trPr>
          <w:jc w:val="center"/>
        </w:trPr>
        <w:tc>
          <w:tcPr>
            <w:tcW w:w="2337" w:type="dxa"/>
          </w:tcPr>
          <w:p w:rsidRPr="00D077C6" w:rsidR="00B01D89" w:rsidP="001408B7" w:rsidRDefault="00B01D89" w14:paraId="796DBFF8" w14:textId="77777777">
            <w:pPr>
              <w:jc w:val="both"/>
              <w:rPr>
                <w:rFonts w:asciiTheme="majorHAnsi" w:hAnsiTheme="majorHAnsi" w:cstheme="majorHAnsi"/>
              </w:rPr>
            </w:pPr>
            <w:r w:rsidRPr="76F83957">
              <w:rPr>
                <w:rFonts w:asciiTheme="majorHAnsi" w:hAnsiTheme="majorHAnsi" w:cstheme="majorBidi"/>
              </w:rPr>
              <w:t>Machine learning models predict the emergence of depression in Argentinean college students during periods of COVID-19 quarantine</w:t>
            </w:r>
          </w:p>
        </w:tc>
        <w:tc>
          <w:tcPr>
            <w:tcW w:w="2337" w:type="dxa"/>
          </w:tcPr>
          <w:p w:rsidRPr="00D077C6" w:rsidR="00B01D89" w:rsidP="001408B7" w:rsidRDefault="00B01D89" w14:paraId="026A7925" w14:textId="77777777">
            <w:pPr>
              <w:jc w:val="both"/>
              <w:rPr>
                <w:rFonts w:asciiTheme="majorHAnsi" w:hAnsiTheme="majorHAnsi" w:cstheme="majorHAnsi"/>
              </w:rPr>
            </w:pPr>
            <w:r w:rsidRPr="038C2999">
              <w:rPr>
                <w:rFonts w:asciiTheme="majorHAnsi" w:hAnsiTheme="majorHAnsi" w:cstheme="majorBidi"/>
              </w:rPr>
              <w:t>Further studies are needed before clinical implementation</w:t>
            </w:r>
          </w:p>
        </w:tc>
        <w:tc>
          <w:tcPr>
            <w:tcW w:w="2338" w:type="dxa"/>
          </w:tcPr>
          <w:p w:rsidRPr="00D077C6" w:rsidR="00B01D89" w:rsidP="001408B7" w:rsidRDefault="00B01D89" w14:paraId="49B63138" w14:textId="77777777">
            <w:pPr>
              <w:jc w:val="both"/>
              <w:rPr>
                <w:rFonts w:asciiTheme="majorHAnsi" w:hAnsiTheme="majorHAnsi" w:cstheme="majorHAnsi"/>
              </w:rPr>
            </w:pPr>
            <w:r>
              <w:rPr>
                <w:rFonts w:asciiTheme="majorHAnsi" w:hAnsiTheme="majorHAnsi" w:cstheme="majorHAnsi"/>
              </w:rPr>
              <w:t>Make sure that the data set is proper and make sure there are no empty data fields</w:t>
            </w:r>
          </w:p>
        </w:tc>
      </w:tr>
      <w:tr w:rsidRPr="00D077C6" w:rsidR="00B01D89" w:rsidTr="001408B7" w14:paraId="6A56C3C7" w14:textId="77777777">
        <w:trPr>
          <w:jc w:val="center"/>
        </w:trPr>
        <w:tc>
          <w:tcPr>
            <w:tcW w:w="2337" w:type="dxa"/>
          </w:tcPr>
          <w:p w:rsidRPr="00D21494" w:rsidR="00B01D89" w:rsidP="001408B7" w:rsidRDefault="00B01D89" w14:paraId="0BA60254" w14:textId="77777777">
            <w:pPr>
              <w:jc w:val="both"/>
              <w:rPr>
                <w:rFonts w:asciiTheme="majorHAnsi" w:hAnsiTheme="majorHAnsi" w:cstheme="majorBidi"/>
              </w:rPr>
            </w:pPr>
            <w:r w:rsidRPr="00D21494">
              <w:rPr>
                <w:rFonts w:asciiTheme="majorHAnsi" w:hAnsiTheme="majorHAnsi" w:cstheme="majorBidi"/>
              </w:rPr>
              <w:t>Open AccessEditor’s ChoiceReview</w:t>
            </w:r>
          </w:p>
          <w:p w:rsidRPr="00D077C6" w:rsidR="00B01D89" w:rsidP="001408B7" w:rsidRDefault="00B01D89" w14:paraId="7AB4082F" w14:textId="77777777">
            <w:pPr>
              <w:jc w:val="both"/>
              <w:rPr>
                <w:rFonts w:asciiTheme="majorHAnsi" w:hAnsiTheme="majorHAnsi" w:cstheme="majorHAnsi"/>
              </w:rPr>
            </w:pPr>
            <w:r w:rsidRPr="00D21494">
              <w:rPr>
                <w:rFonts w:asciiTheme="majorHAnsi" w:hAnsiTheme="majorHAnsi" w:cstheme="majorBidi"/>
              </w:rPr>
              <w:t>Flood Prediction Using Machine Learning Models: Literature Review</w:t>
            </w:r>
          </w:p>
        </w:tc>
        <w:tc>
          <w:tcPr>
            <w:tcW w:w="2337" w:type="dxa"/>
          </w:tcPr>
          <w:p w:rsidR="00B01D89" w:rsidP="001408B7" w:rsidRDefault="00B01D89" w14:paraId="67AAF1B3" w14:textId="77777777">
            <w:pPr>
              <w:jc w:val="both"/>
              <w:rPr>
                <w:rFonts w:asciiTheme="majorHAnsi" w:hAnsiTheme="majorHAnsi" w:cstheme="majorHAnsi"/>
              </w:rPr>
            </w:pPr>
            <w:r>
              <w:rPr>
                <w:rFonts w:asciiTheme="majorHAnsi" w:hAnsiTheme="majorHAnsi" w:cstheme="majorHAnsi"/>
              </w:rPr>
              <w:t>Machine learning was in early development</w:t>
            </w:r>
          </w:p>
          <w:p w:rsidR="00B01D89" w:rsidP="001408B7" w:rsidRDefault="00B01D89" w14:paraId="24075F55" w14:textId="77777777">
            <w:pPr>
              <w:jc w:val="both"/>
              <w:rPr>
                <w:rFonts w:asciiTheme="majorHAnsi" w:hAnsiTheme="majorHAnsi" w:cstheme="majorHAnsi"/>
              </w:rPr>
            </w:pPr>
          </w:p>
          <w:p w:rsidR="00B01D89" w:rsidP="001408B7" w:rsidRDefault="00B01D89" w14:paraId="49E10AA8" w14:textId="77777777">
            <w:pPr>
              <w:jc w:val="both"/>
              <w:rPr>
                <w:rFonts w:asciiTheme="majorHAnsi" w:hAnsiTheme="majorHAnsi" w:cstheme="majorHAnsi"/>
              </w:rPr>
            </w:pPr>
            <w:r>
              <w:rPr>
                <w:rFonts w:asciiTheme="majorHAnsi" w:hAnsiTheme="majorHAnsi" w:cstheme="majorHAnsi"/>
              </w:rPr>
              <w:t>There are some data limitations in this method</w:t>
            </w:r>
          </w:p>
          <w:p w:rsidR="00B01D89" w:rsidP="001408B7" w:rsidRDefault="00B01D89" w14:paraId="5962B382" w14:textId="77777777">
            <w:pPr>
              <w:jc w:val="both"/>
              <w:rPr>
                <w:rFonts w:asciiTheme="majorHAnsi" w:hAnsiTheme="majorHAnsi" w:cstheme="majorHAnsi"/>
              </w:rPr>
            </w:pPr>
          </w:p>
          <w:p w:rsidRPr="00D077C6" w:rsidR="00B01D89" w:rsidP="001408B7" w:rsidRDefault="00B01D89" w14:paraId="3A8D7252" w14:textId="77777777">
            <w:pPr>
              <w:jc w:val="both"/>
              <w:rPr>
                <w:rFonts w:asciiTheme="majorHAnsi" w:hAnsiTheme="majorHAnsi" w:cstheme="majorHAnsi"/>
              </w:rPr>
            </w:pPr>
            <w:r>
              <w:rPr>
                <w:rFonts w:asciiTheme="majorHAnsi" w:hAnsiTheme="majorHAnsi" w:cstheme="majorHAnsi"/>
              </w:rPr>
              <w:t>Some machine learning models require good optimization for it to work</w:t>
            </w:r>
          </w:p>
        </w:tc>
        <w:tc>
          <w:tcPr>
            <w:tcW w:w="2338" w:type="dxa"/>
          </w:tcPr>
          <w:p w:rsidR="00B01D89" w:rsidP="001408B7" w:rsidRDefault="00B01D89" w14:paraId="5F678370" w14:textId="77777777">
            <w:pPr>
              <w:jc w:val="both"/>
              <w:rPr>
                <w:rFonts w:asciiTheme="majorHAnsi" w:hAnsiTheme="majorHAnsi" w:cstheme="majorHAnsi"/>
              </w:rPr>
            </w:pPr>
            <w:r>
              <w:rPr>
                <w:rFonts w:asciiTheme="majorHAnsi" w:hAnsiTheme="majorHAnsi" w:cstheme="majorHAnsi"/>
              </w:rPr>
              <w:t>Machine learning is still growing but in a better place now</w:t>
            </w:r>
          </w:p>
          <w:p w:rsidR="00B01D89" w:rsidP="001408B7" w:rsidRDefault="00B01D89" w14:paraId="212A3CC0" w14:textId="77777777">
            <w:pPr>
              <w:jc w:val="both"/>
              <w:rPr>
                <w:rFonts w:asciiTheme="majorHAnsi" w:hAnsiTheme="majorHAnsi" w:cstheme="majorHAnsi"/>
              </w:rPr>
            </w:pPr>
          </w:p>
          <w:p w:rsidR="00B01D89" w:rsidP="001408B7" w:rsidRDefault="00B01D89" w14:paraId="6C695C27" w14:textId="77777777">
            <w:pPr>
              <w:jc w:val="both"/>
              <w:rPr>
                <w:rFonts w:asciiTheme="majorHAnsi" w:hAnsiTheme="majorHAnsi" w:cstheme="majorHAnsi"/>
              </w:rPr>
            </w:pPr>
            <w:r>
              <w:rPr>
                <w:rFonts w:asciiTheme="majorHAnsi" w:hAnsiTheme="majorHAnsi" w:cstheme="majorHAnsi"/>
              </w:rPr>
              <w:t>Check dataset for any data limitations</w:t>
            </w:r>
          </w:p>
          <w:p w:rsidR="00B01D89" w:rsidP="001408B7" w:rsidRDefault="00B01D89" w14:paraId="21012C2C" w14:textId="77777777">
            <w:pPr>
              <w:jc w:val="both"/>
              <w:rPr>
                <w:rFonts w:asciiTheme="majorHAnsi" w:hAnsiTheme="majorHAnsi" w:cstheme="majorHAnsi"/>
              </w:rPr>
            </w:pPr>
          </w:p>
          <w:p w:rsidRPr="00D077C6" w:rsidR="00B01D89" w:rsidP="001408B7" w:rsidRDefault="00B01D89" w14:paraId="45084BF5" w14:textId="77777777">
            <w:pPr>
              <w:jc w:val="both"/>
              <w:rPr>
                <w:rFonts w:asciiTheme="majorHAnsi" w:hAnsiTheme="majorHAnsi" w:cstheme="majorHAnsi"/>
              </w:rPr>
            </w:pPr>
            <w:r>
              <w:rPr>
                <w:rFonts w:asciiTheme="majorHAnsi" w:hAnsiTheme="majorHAnsi" w:cstheme="majorHAnsi"/>
              </w:rPr>
              <w:t>Make sure I am using a suitable software for the coding</w:t>
            </w:r>
          </w:p>
        </w:tc>
      </w:tr>
      <w:tr w:rsidRPr="00D077C6" w:rsidR="00B01D89" w:rsidTr="001408B7" w14:paraId="25AD35D2" w14:textId="77777777">
        <w:trPr>
          <w:jc w:val="center"/>
        </w:trPr>
        <w:tc>
          <w:tcPr>
            <w:tcW w:w="2337" w:type="dxa"/>
          </w:tcPr>
          <w:p w:rsidRPr="00D077C6" w:rsidR="00B01D89" w:rsidP="001408B7" w:rsidRDefault="00B01D89" w14:paraId="1DA197F7" w14:textId="77777777">
            <w:pPr>
              <w:jc w:val="both"/>
              <w:rPr>
                <w:rFonts w:asciiTheme="majorHAnsi" w:hAnsiTheme="majorHAnsi" w:cstheme="majorHAnsi"/>
              </w:rPr>
            </w:pPr>
            <w:r w:rsidRPr="00A5485D">
              <w:rPr>
                <w:rFonts w:asciiTheme="majorHAnsi" w:hAnsiTheme="majorHAnsi" w:cstheme="majorHAnsi"/>
              </w:rPr>
              <w:t>Designing Disease Prediction Model Using Machine Learning Approach</w:t>
            </w:r>
          </w:p>
        </w:tc>
        <w:tc>
          <w:tcPr>
            <w:tcW w:w="2337" w:type="dxa"/>
          </w:tcPr>
          <w:p w:rsidR="00B01D89" w:rsidP="001408B7" w:rsidRDefault="00B01D89" w14:paraId="5B4F9D12" w14:textId="77777777">
            <w:pPr>
              <w:jc w:val="both"/>
              <w:rPr>
                <w:rFonts w:asciiTheme="majorHAnsi" w:hAnsiTheme="majorHAnsi" w:cstheme="majorHAnsi"/>
              </w:rPr>
            </w:pPr>
            <w:r>
              <w:rPr>
                <w:rFonts w:asciiTheme="majorHAnsi" w:hAnsiTheme="majorHAnsi" w:cstheme="majorHAnsi"/>
              </w:rPr>
              <w:t>They only used two different machine learning models</w:t>
            </w:r>
          </w:p>
          <w:p w:rsidR="00B01D89" w:rsidP="001408B7" w:rsidRDefault="00B01D89" w14:paraId="18499A2D" w14:textId="77777777">
            <w:pPr>
              <w:jc w:val="both"/>
              <w:rPr>
                <w:rFonts w:asciiTheme="majorHAnsi" w:hAnsiTheme="majorHAnsi" w:cstheme="majorHAnsi"/>
              </w:rPr>
            </w:pPr>
          </w:p>
          <w:p w:rsidRPr="00D077C6" w:rsidR="00B01D89" w:rsidP="001408B7" w:rsidRDefault="00B01D89" w14:paraId="5AAC73A2" w14:textId="77777777">
            <w:pPr>
              <w:jc w:val="both"/>
              <w:rPr>
                <w:rFonts w:asciiTheme="majorHAnsi" w:hAnsiTheme="majorHAnsi" w:cstheme="majorHAnsi"/>
              </w:rPr>
            </w:pPr>
            <w:r>
              <w:rPr>
                <w:rFonts w:asciiTheme="majorHAnsi" w:hAnsiTheme="majorHAnsi" w:cstheme="majorHAnsi"/>
              </w:rPr>
              <w:t>The system proposed depends on the data sets quality and size</w:t>
            </w:r>
          </w:p>
        </w:tc>
        <w:tc>
          <w:tcPr>
            <w:tcW w:w="2338" w:type="dxa"/>
          </w:tcPr>
          <w:p w:rsidR="00B01D89" w:rsidP="001408B7" w:rsidRDefault="00B01D89" w14:paraId="24DCEC0A" w14:textId="77777777">
            <w:pPr>
              <w:jc w:val="both"/>
              <w:rPr>
                <w:rFonts w:asciiTheme="majorHAnsi" w:hAnsiTheme="majorHAnsi" w:cstheme="majorHAnsi"/>
              </w:rPr>
            </w:pPr>
            <w:r>
              <w:rPr>
                <w:rFonts w:asciiTheme="majorHAnsi" w:hAnsiTheme="majorHAnsi" w:cstheme="majorHAnsi"/>
              </w:rPr>
              <w:t>I will be using multiple different machine learning models</w:t>
            </w:r>
          </w:p>
          <w:p w:rsidR="00B01D89" w:rsidP="001408B7" w:rsidRDefault="00B01D89" w14:paraId="4A57FB79" w14:textId="77777777">
            <w:pPr>
              <w:jc w:val="both"/>
              <w:rPr>
                <w:rFonts w:asciiTheme="majorHAnsi" w:hAnsiTheme="majorHAnsi" w:cstheme="majorHAnsi"/>
              </w:rPr>
            </w:pPr>
          </w:p>
          <w:p w:rsidRPr="00D077C6" w:rsidR="00B01D89" w:rsidP="001408B7" w:rsidRDefault="00B01D89" w14:paraId="2C572182" w14:textId="77777777">
            <w:pPr>
              <w:jc w:val="both"/>
              <w:rPr>
                <w:rFonts w:asciiTheme="majorHAnsi" w:hAnsiTheme="majorHAnsi" w:cstheme="majorHAnsi"/>
              </w:rPr>
            </w:pPr>
            <w:r>
              <w:rPr>
                <w:rFonts w:asciiTheme="majorHAnsi" w:hAnsiTheme="majorHAnsi" w:cstheme="majorHAnsi"/>
              </w:rPr>
              <w:t>Make the product able to handle different data sets</w:t>
            </w:r>
          </w:p>
        </w:tc>
      </w:tr>
      <w:tr w:rsidRPr="00D077C6" w:rsidR="00B01D89" w:rsidTr="001408B7" w14:paraId="5B86F822" w14:textId="77777777">
        <w:trPr>
          <w:jc w:val="center"/>
        </w:trPr>
        <w:tc>
          <w:tcPr>
            <w:tcW w:w="2337" w:type="dxa"/>
          </w:tcPr>
          <w:p w:rsidRPr="00D077C6" w:rsidR="00B01D89" w:rsidP="001408B7" w:rsidRDefault="00B01D89" w14:paraId="00F6789C" w14:textId="77777777">
            <w:pPr>
              <w:jc w:val="both"/>
              <w:rPr>
                <w:rFonts w:asciiTheme="majorHAnsi" w:hAnsiTheme="majorHAnsi" w:cstheme="majorHAnsi"/>
              </w:rPr>
            </w:pPr>
            <w:r w:rsidRPr="0082750C">
              <w:rPr>
                <w:rFonts w:asciiTheme="majorHAnsi" w:hAnsiTheme="majorHAnsi" w:cstheme="majorBidi"/>
              </w:rPr>
              <w:lastRenderedPageBreak/>
              <w:t>Disease Prediction using Machine Learning Algorithms</w:t>
            </w:r>
          </w:p>
        </w:tc>
        <w:tc>
          <w:tcPr>
            <w:tcW w:w="2337" w:type="dxa"/>
          </w:tcPr>
          <w:p w:rsidR="00B01D89" w:rsidP="001408B7" w:rsidRDefault="00B01D89" w14:paraId="0A7D9872" w14:textId="77777777">
            <w:pPr>
              <w:jc w:val="both"/>
              <w:rPr>
                <w:rFonts w:asciiTheme="majorHAnsi" w:hAnsiTheme="majorHAnsi" w:cstheme="majorHAnsi"/>
              </w:rPr>
            </w:pPr>
            <w:r>
              <w:rPr>
                <w:rFonts w:asciiTheme="majorHAnsi" w:hAnsiTheme="majorHAnsi" w:cstheme="majorHAnsi"/>
              </w:rPr>
              <w:t>This study only uses 3 models limiting the potential performance</w:t>
            </w:r>
          </w:p>
          <w:p w:rsidR="00B01D89" w:rsidP="001408B7" w:rsidRDefault="00B01D89" w14:paraId="0F4E017E" w14:textId="77777777">
            <w:pPr>
              <w:jc w:val="both"/>
              <w:rPr>
                <w:rFonts w:asciiTheme="majorHAnsi" w:hAnsiTheme="majorHAnsi" w:cstheme="majorHAnsi"/>
              </w:rPr>
            </w:pPr>
          </w:p>
          <w:p w:rsidR="00B01D89" w:rsidP="001408B7" w:rsidRDefault="00B01D89" w14:paraId="3E9C06F8" w14:textId="77777777">
            <w:pPr>
              <w:jc w:val="both"/>
              <w:rPr>
                <w:rFonts w:asciiTheme="majorHAnsi" w:hAnsiTheme="majorHAnsi" w:cstheme="majorHAnsi"/>
              </w:rPr>
            </w:pPr>
            <w:r>
              <w:rPr>
                <w:rFonts w:asciiTheme="majorHAnsi" w:hAnsiTheme="majorHAnsi" w:cstheme="majorHAnsi"/>
              </w:rPr>
              <w:t>The model relies on quality and quantity of the data</w:t>
            </w:r>
          </w:p>
          <w:p w:rsidR="00B01D89" w:rsidP="001408B7" w:rsidRDefault="00B01D89" w14:paraId="02C41F2B" w14:textId="77777777">
            <w:pPr>
              <w:jc w:val="both"/>
              <w:rPr>
                <w:rFonts w:asciiTheme="majorHAnsi" w:hAnsiTheme="majorHAnsi" w:cstheme="majorHAnsi"/>
              </w:rPr>
            </w:pPr>
          </w:p>
          <w:p w:rsidRPr="00D077C6" w:rsidR="00B01D89" w:rsidP="001408B7" w:rsidRDefault="00B01D89" w14:paraId="38EC5FEE" w14:textId="77777777">
            <w:pPr>
              <w:jc w:val="both"/>
              <w:rPr>
                <w:rFonts w:asciiTheme="majorHAnsi" w:hAnsiTheme="majorHAnsi" w:cstheme="majorHAnsi"/>
              </w:rPr>
            </w:pPr>
            <w:r>
              <w:rPr>
                <w:rFonts w:asciiTheme="majorHAnsi" w:hAnsiTheme="majorHAnsi" w:cstheme="majorHAnsi"/>
              </w:rPr>
              <w:t>Matrix are useful but do not fully capture model effectiveness</w:t>
            </w:r>
          </w:p>
        </w:tc>
        <w:tc>
          <w:tcPr>
            <w:tcW w:w="2338" w:type="dxa"/>
          </w:tcPr>
          <w:p w:rsidR="00B01D89" w:rsidP="001408B7" w:rsidRDefault="00B01D89" w14:paraId="5F2906DA" w14:textId="77777777">
            <w:pPr>
              <w:jc w:val="both"/>
              <w:rPr>
                <w:rFonts w:asciiTheme="majorHAnsi" w:hAnsiTheme="majorHAnsi" w:cstheme="majorHAnsi"/>
              </w:rPr>
            </w:pPr>
            <w:r>
              <w:rPr>
                <w:rFonts w:asciiTheme="majorHAnsi" w:hAnsiTheme="majorHAnsi" w:cstheme="majorHAnsi"/>
              </w:rPr>
              <w:t>Will be using more models to predict</w:t>
            </w:r>
          </w:p>
          <w:p w:rsidR="00B01D89" w:rsidP="001408B7" w:rsidRDefault="00B01D89" w14:paraId="43F8BE6C" w14:textId="77777777">
            <w:pPr>
              <w:jc w:val="both"/>
              <w:rPr>
                <w:rFonts w:asciiTheme="majorHAnsi" w:hAnsiTheme="majorHAnsi" w:cstheme="majorHAnsi"/>
              </w:rPr>
            </w:pPr>
          </w:p>
          <w:p w:rsidR="00B01D89" w:rsidP="001408B7" w:rsidRDefault="00B01D89" w14:paraId="38AE1E49" w14:textId="77777777">
            <w:pPr>
              <w:jc w:val="both"/>
              <w:rPr>
                <w:rFonts w:asciiTheme="majorHAnsi" w:hAnsiTheme="majorHAnsi" w:cstheme="majorHAnsi"/>
              </w:rPr>
            </w:pPr>
            <w:r>
              <w:rPr>
                <w:rFonts w:asciiTheme="majorHAnsi" w:hAnsiTheme="majorHAnsi" w:cstheme="majorHAnsi"/>
              </w:rPr>
              <w:t>Make the product handle more data sets</w:t>
            </w:r>
          </w:p>
          <w:p w:rsidR="00B01D89" w:rsidP="001408B7" w:rsidRDefault="00B01D89" w14:paraId="0ACCA353" w14:textId="77777777">
            <w:pPr>
              <w:jc w:val="both"/>
              <w:rPr>
                <w:rFonts w:asciiTheme="majorHAnsi" w:hAnsiTheme="majorHAnsi" w:cstheme="majorHAnsi"/>
              </w:rPr>
            </w:pPr>
          </w:p>
          <w:p w:rsidRPr="00D077C6" w:rsidR="00B01D89" w:rsidP="001408B7" w:rsidRDefault="00B01D89" w14:paraId="67A26198" w14:textId="77777777">
            <w:pPr>
              <w:jc w:val="both"/>
              <w:rPr>
                <w:rFonts w:asciiTheme="majorHAnsi" w:hAnsiTheme="majorHAnsi" w:cstheme="majorHAnsi"/>
              </w:rPr>
            </w:pPr>
            <w:r>
              <w:rPr>
                <w:rFonts w:asciiTheme="majorHAnsi" w:hAnsiTheme="majorHAnsi" w:cstheme="majorHAnsi"/>
              </w:rPr>
              <w:t>Look at other metrics like precision or recall</w:t>
            </w:r>
          </w:p>
        </w:tc>
      </w:tr>
    </w:tbl>
    <w:p w:rsidR="00045198" w:rsidP="00A86B84" w:rsidRDefault="00045198" w14:paraId="00BBA101" w14:textId="77777777">
      <w:pPr>
        <w:jc w:val="center"/>
      </w:pPr>
    </w:p>
    <w:p w:rsidR="00F5693B" w:rsidP="00A86B84" w:rsidRDefault="00A86B84" w14:paraId="5CBF6A33" w14:textId="7A5096F1">
      <w:pPr>
        <w:jc w:val="center"/>
      </w:pPr>
      <w:r>
        <w:rPr>
          <w:rFonts w:asciiTheme="majorHAnsi" w:hAnsiTheme="majorHAnsi" w:cstheme="majorHAnsi"/>
          <w:b/>
          <w:bCs/>
          <w:noProof/>
          <w:color w:val="C00000"/>
        </w:rPr>
        <w:drawing>
          <wp:inline distT="0" distB="0" distL="0" distR="0" wp14:anchorId="219D798A" wp14:editId="4CFD54C0">
            <wp:extent cx="5238750" cy="4133850"/>
            <wp:effectExtent l="0" t="0" r="0" b="0"/>
            <wp:docPr id="15228755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7553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133850"/>
                    </a:xfrm>
                    <a:prstGeom prst="rect">
                      <a:avLst/>
                    </a:prstGeom>
                    <a:noFill/>
                  </pic:spPr>
                </pic:pic>
              </a:graphicData>
            </a:graphic>
          </wp:inline>
        </w:drawing>
      </w:r>
    </w:p>
    <w:p w:rsidRPr="003E4B96" w:rsidR="00DD2598" w:rsidP="00DD2598" w:rsidRDefault="00DD2598" w14:paraId="6BE996F5" w14:textId="77777777">
      <w:pPr>
        <w:pStyle w:val="ListParagraph"/>
        <w:spacing w:after="0"/>
        <w:jc w:val="center"/>
        <w:rPr>
          <w:rFonts w:asciiTheme="majorHAnsi" w:hAnsiTheme="majorHAnsi" w:cstheme="majorHAnsi"/>
          <w:b/>
          <w:bCs/>
        </w:rPr>
      </w:pPr>
      <w:r>
        <w:rPr>
          <w:rFonts w:asciiTheme="majorHAnsi" w:hAnsiTheme="majorHAnsi" w:cstheme="majorHAnsi"/>
          <w:b/>
          <w:bCs/>
        </w:rPr>
        <w:t>This photo shows the results for the Disease Prediction using machine learning</w:t>
      </w:r>
    </w:p>
    <w:p w:rsidR="00A86B84" w:rsidP="00A86B84" w:rsidRDefault="00A86B84" w14:paraId="4BA7B676" w14:textId="77777777">
      <w:pPr>
        <w:jc w:val="center"/>
      </w:pPr>
    </w:p>
    <w:tbl>
      <w:tblPr>
        <w:tblStyle w:val="TableGrid"/>
        <w:tblW w:w="0" w:type="auto"/>
        <w:jc w:val="center"/>
        <w:tblLook w:val="04A0" w:firstRow="1" w:lastRow="0" w:firstColumn="1" w:lastColumn="0" w:noHBand="0" w:noVBand="1"/>
      </w:tblPr>
      <w:tblGrid>
        <w:gridCol w:w="2790"/>
        <w:gridCol w:w="2337"/>
        <w:gridCol w:w="2338"/>
      </w:tblGrid>
      <w:tr w:rsidRPr="00D077C6" w:rsidR="00045198" w:rsidTr="001408B7" w14:paraId="69C4A858" w14:textId="77777777">
        <w:trPr>
          <w:jc w:val="center"/>
        </w:trPr>
        <w:tc>
          <w:tcPr>
            <w:tcW w:w="2790" w:type="dxa"/>
          </w:tcPr>
          <w:p w:rsidRPr="000F0375" w:rsidR="00045198" w:rsidP="001408B7" w:rsidRDefault="00045198" w14:paraId="0EDCA22C" w14:textId="77777777">
            <w:pPr>
              <w:jc w:val="both"/>
              <w:rPr>
                <w:rFonts w:asciiTheme="majorHAnsi" w:hAnsiTheme="majorHAnsi" w:cstheme="majorHAnsi"/>
                <w:b/>
                <w:bCs/>
                <w:color w:val="002060"/>
              </w:rPr>
            </w:pPr>
            <w:r>
              <w:rPr>
                <w:rFonts w:asciiTheme="majorHAnsi" w:hAnsiTheme="majorHAnsi" w:cstheme="majorHAnsi"/>
                <w:b/>
                <w:bCs/>
                <w:color w:val="002060"/>
              </w:rPr>
              <w:t>Paper types</w:t>
            </w:r>
          </w:p>
        </w:tc>
        <w:tc>
          <w:tcPr>
            <w:tcW w:w="2337" w:type="dxa"/>
          </w:tcPr>
          <w:p w:rsidRPr="000F0375" w:rsidR="00045198" w:rsidP="001408B7" w:rsidRDefault="00045198" w14:paraId="4146193F" w14:textId="77777777">
            <w:pPr>
              <w:jc w:val="both"/>
              <w:rPr>
                <w:rFonts w:asciiTheme="majorHAnsi" w:hAnsiTheme="majorHAnsi" w:cstheme="majorHAnsi"/>
                <w:b/>
                <w:bCs/>
                <w:color w:val="002060"/>
              </w:rPr>
            </w:pPr>
            <w:r>
              <w:rPr>
                <w:rFonts w:asciiTheme="majorHAnsi" w:hAnsiTheme="majorHAnsi" w:cstheme="majorHAnsi"/>
                <w:b/>
                <w:bCs/>
                <w:color w:val="002060"/>
              </w:rPr>
              <w:t xml:space="preserve">Methodology </w:t>
            </w:r>
          </w:p>
        </w:tc>
        <w:tc>
          <w:tcPr>
            <w:tcW w:w="2338" w:type="dxa"/>
          </w:tcPr>
          <w:p w:rsidRPr="000F0375" w:rsidR="00045198" w:rsidP="001408B7" w:rsidRDefault="00045198" w14:paraId="3943669F" w14:textId="77777777">
            <w:pPr>
              <w:jc w:val="both"/>
              <w:rPr>
                <w:rFonts w:asciiTheme="majorHAnsi" w:hAnsiTheme="majorHAnsi" w:cstheme="majorHAnsi"/>
                <w:b/>
                <w:bCs/>
                <w:color w:val="002060"/>
              </w:rPr>
            </w:pPr>
            <w:r>
              <w:rPr>
                <w:rFonts w:asciiTheme="majorHAnsi" w:hAnsiTheme="majorHAnsi" w:cstheme="majorHAnsi"/>
                <w:b/>
                <w:bCs/>
                <w:color w:val="002060"/>
              </w:rPr>
              <w:t xml:space="preserve">Year </w:t>
            </w:r>
          </w:p>
        </w:tc>
      </w:tr>
      <w:tr w:rsidRPr="00D077C6" w:rsidR="00045198" w:rsidTr="001408B7" w14:paraId="30458F9F" w14:textId="77777777">
        <w:trPr>
          <w:jc w:val="center"/>
        </w:trPr>
        <w:tc>
          <w:tcPr>
            <w:tcW w:w="2790" w:type="dxa"/>
          </w:tcPr>
          <w:p w:rsidRPr="00D077C6" w:rsidR="00045198" w:rsidP="001408B7" w:rsidRDefault="00045198" w14:paraId="387B15DB" w14:textId="77777777">
            <w:pPr>
              <w:jc w:val="both"/>
              <w:rPr>
                <w:rFonts w:asciiTheme="majorHAnsi" w:hAnsiTheme="majorHAnsi" w:cstheme="majorBidi"/>
              </w:rPr>
            </w:pPr>
            <w:r w:rsidRPr="76F83957">
              <w:rPr>
                <w:rFonts w:asciiTheme="majorHAnsi" w:hAnsiTheme="majorHAnsi" w:cstheme="majorBidi"/>
              </w:rPr>
              <w:t xml:space="preserve">Article </w:t>
            </w:r>
          </w:p>
        </w:tc>
        <w:tc>
          <w:tcPr>
            <w:tcW w:w="2337" w:type="dxa"/>
          </w:tcPr>
          <w:p w:rsidR="00045198" w:rsidP="001408B7" w:rsidRDefault="00045198" w14:paraId="65023CE3" w14:textId="77777777">
            <w:pPr>
              <w:jc w:val="both"/>
              <w:rPr>
                <w:rFonts w:asciiTheme="majorHAnsi" w:hAnsiTheme="majorHAnsi" w:cstheme="majorBidi"/>
              </w:rPr>
            </w:pPr>
            <w:r w:rsidRPr="76F83957">
              <w:rPr>
                <w:rFonts w:asciiTheme="majorHAnsi" w:hAnsiTheme="majorHAnsi" w:cstheme="majorBidi"/>
              </w:rPr>
              <w:t>Decision tree</w:t>
            </w:r>
          </w:p>
          <w:p w:rsidRPr="00D077C6" w:rsidR="00045198" w:rsidP="001408B7" w:rsidRDefault="00045198" w14:paraId="21E6B180" w14:textId="77777777">
            <w:pPr>
              <w:jc w:val="both"/>
              <w:rPr>
                <w:rFonts w:asciiTheme="majorHAnsi" w:hAnsiTheme="majorHAnsi" w:cstheme="majorHAnsi"/>
              </w:rPr>
            </w:pPr>
          </w:p>
        </w:tc>
        <w:tc>
          <w:tcPr>
            <w:tcW w:w="2338" w:type="dxa"/>
          </w:tcPr>
          <w:p w:rsidRPr="00D077C6" w:rsidR="00045198" w:rsidP="001408B7" w:rsidRDefault="00045198" w14:paraId="2A343798" w14:textId="77777777">
            <w:pPr>
              <w:jc w:val="both"/>
              <w:rPr>
                <w:rFonts w:asciiTheme="majorHAnsi" w:hAnsiTheme="majorHAnsi" w:cstheme="majorBidi"/>
              </w:rPr>
            </w:pPr>
            <w:r w:rsidRPr="76F83957">
              <w:rPr>
                <w:rFonts w:asciiTheme="majorHAnsi" w:hAnsiTheme="majorHAnsi" w:cstheme="majorBidi"/>
              </w:rPr>
              <w:t>2023</w:t>
            </w:r>
          </w:p>
        </w:tc>
      </w:tr>
      <w:tr w:rsidRPr="00D077C6" w:rsidR="00045198" w:rsidTr="001408B7" w14:paraId="6637993C" w14:textId="77777777">
        <w:trPr>
          <w:jc w:val="center"/>
        </w:trPr>
        <w:tc>
          <w:tcPr>
            <w:tcW w:w="2790" w:type="dxa"/>
          </w:tcPr>
          <w:p w:rsidRPr="00D077C6" w:rsidR="00045198" w:rsidP="001408B7" w:rsidRDefault="00045198" w14:paraId="77A39296" w14:textId="77777777">
            <w:pPr>
              <w:jc w:val="both"/>
              <w:rPr>
                <w:rFonts w:asciiTheme="majorHAnsi" w:hAnsiTheme="majorHAnsi" w:cstheme="majorBidi"/>
              </w:rPr>
            </w:pPr>
            <w:r w:rsidRPr="76F83957">
              <w:rPr>
                <w:rFonts w:asciiTheme="majorHAnsi" w:hAnsiTheme="majorHAnsi" w:cstheme="majorBidi"/>
              </w:rPr>
              <w:t>Article</w:t>
            </w:r>
          </w:p>
        </w:tc>
        <w:tc>
          <w:tcPr>
            <w:tcW w:w="2337" w:type="dxa"/>
          </w:tcPr>
          <w:p w:rsidRPr="00D077C6" w:rsidR="00045198" w:rsidP="001408B7" w:rsidRDefault="00045198" w14:paraId="593B7DCD" w14:textId="77777777">
            <w:pPr>
              <w:jc w:val="both"/>
              <w:rPr>
                <w:rFonts w:asciiTheme="majorHAnsi" w:hAnsiTheme="majorHAnsi" w:cstheme="majorBidi"/>
              </w:rPr>
            </w:pPr>
            <w:r w:rsidRPr="038C2999">
              <w:rPr>
                <w:rFonts w:asciiTheme="majorHAnsi" w:hAnsiTheme="majorHAnsi" w:cstheme="majorBidi"/>
              </w:rPr>
              <w:t>Classification</w:t>
            </w:r>
          </w:p>
          <w:p w:rsidRPr="00D077C6" w:rsidR="00045198" w:rsidP="001408B7" w:rsidRDefault="00045198" w14:paraId="5A55FE4F" w14:textId="77777777">
            <w:pPr>
              <w:jc w:val="both"/>
              <w:rPr>
                <w:rFonts w:asciiTheme="majorHAnsi" w:hAnsiTheme="majorHAnsi" w:cstheme="majorBidi"/>
              </w:rPr>
            </w:pPr>
          </w:p>
          <w:p w:rsidRPr="00D077C6" w:rsidR="00045198" w:rsidP="001408B7" w:rsidRDefault="00045198" w14:paraId="3009F890" w14:textId="77777777">
            <w:pPr>
              <w:jc w:val="both"/>
              <w:rPr>
                <w:rFonts w:asciiTheme="majorHAnsi" w:hAnsiTheme="majorHAnsi" w:cstheme="majorBidi"/>
              </w:rPr>
            </w:pPr>
            <w:r w:rsidRPr="038C2999">
              <w:rPr>
                <w:rFonts w:asciiTheme="majorHAnsi" w:hAnsiTheme="majorHAnsi" w:cstheme="majorBidi"/>
              </w:rPr>
              <w:t>Regression</w:t>
            </w:r>
          </w:p>
          <w:p w:rsidRPr="00D077C6" w:rsidR="00045198" w:rsidP="001408B7" w:rsidRDefault="00045198" w14:paraId="09917A51" w14:textId="77777777">
            <w:pPr>
              <w:jc w:val="both"/>
              <w:rPr>
                <w:rFonts w:asciiTheme="majorHAnsi" w:hAnsiTheme="majorHAnsi" w:cstheme="majorBidi"/>
              </w:rPr>
            </w:pPr>
          </w:p>
          <w:p w:rsidRPr="00D077C6" w:rsidR="00045198" w:rsidP="001408B7" w:rsidRDefault="00045198" w14:paraId="2D0E2C46" w14:textId="77777777">
            <w:pPr>
              <w:jc w:val="both"/>
              <w:rPr>
                <w:rFonts w:asciiTheme="majorHAnsi" w:hAnsiTheme="majorHAnsi" w:cstheme="majorBidi"/>
              </w:rPr>
            </w:pPr>
            <w:r w:rsidRPr="038C2999">
              <w:rPr>
                <w:rFonts w:asciiTheme="majorHAnsi" w:hAnsiTheme="majorHAnsi" w:cstheme="majorBidi"/>
              </w:rPr>
              <w:t>Baseline models</w:t>
            </w:r>
          </w:p>
          <w:p w:rsidRPr="00D077C6" w:rsidR="00045198" w:rsidP="001408B7" w:rsidRDefault="00045198" w14:paraId="13C551C6" w14:textId="77777777">
            <w:pPr>
              <w:jc w:val="both"/>
              <w:rPr>
                <w:rFonts w:asciiTheme="majorHAnsi" w:hAnsiTheme="majorHAnsi" w:cstheme="majorBidi"/>
              </w:rPr>
            </w:pPr>
          </w:p>
        </w:tc>
        <w:tc>
          <w:tcPr>
            <w:tcW w:w="2338" w:type="dxa"/>
          </w:tcPr>
          <w:p w:rsidRPr="00D077C6" w:rsidR="00045198" w:rsidP="001408B7" w:rsidRDefault="00045198" w14:paraId="13DED254" w14:textId="77777777">
            <w:pPr>
              <w:jc w:val="both"/>
              <w:rPr>
                <w:rFonts w:asciiTheme="majorHAnsi" w:hAnsiTheme="majorHAnsi" w:cstheme="majorBidi"/>
              </w:rPr>
            </w:pPr>
            <w:r w:rsidRPr="76F83957">
              <w:rPr>
                <w:rFonts w:asciiTheme="majorHAnsi" w:hAnsiTheme="majorHAnsi" w:cstheme="majorBidi"/>
              </w:rPr>
              <w:lastRenderedPageBreak/>
              <w:t>2021</w:t>
            </w:r>
          </w:p>
        </w:tc>
      </w:tr>
      <w:tr w:rsidRPr="00D077C6" w:rsidR="00045198" w:rsidTr="001408B7" w14:paraId="1E5F347F" w14:textId="77777777">
        <w:trPr>
          <w:jc w:val="center"/>
        </w:trPr>
        <w:tc>
          <w:tcPr>
            <w:tcW w:w="2790" w:type="dxa"/>
          </w:tcPr>
          <w:p w:rsidRPr="00D077C6" w:rsidR="00045198" w:rsidP="001408B7" w:rsidRDefault="00045198" w14:paraId="7DFE7FE4" w14:textId="77777777">
            <w:pPr>
              <w:jc w:val="both"/>
              <w:rPr>
                <w:rFonts w:asciiTheme="majorHAnsi" w:hAnsiTheme="majorHAnsi" w:cstheme="majorBidi"/>
              </w:rPr>
            </w:pPr>
            <w:r w:rsidRPr="76F83957">
              <w:rPr>
                <w:rFonts w:asciiTheme="majorHAnsi" w:hAnsiTheme="majorHAnsi" w:cstheme="majorBidi"/>
              </w:rPr>
              <w:t xml:space="preserve">Article </w:t>
            </w:r>
          </w:p>
        </w:tc>
        <w:tc>
          <w:tcPr>
            <w:tcW w:w="2337" w:type="dxa"/>
          </w:tcPr>
          <w:p w:rsidR="00045198" w:rsidP="001408B7" w:rsidRDefault="00045198" w14:paraId="277D39A7" w14:textId="77777777">
            <w:pPr>
              <w:jc w:val="both"/>
              <w:rPr>
                <w:rFonts w:asciiTheme="majorHAnsi" w:hAnsiTheme="majorHAnsi" w:cstheme="majorBidi"/>
              </w:rPr>
            </w:pPr>
            <w:r w:rsidRPr="038C2999">
              <w:rPr>
                <w:rFonts w:asciiTheme="majorHAnsi" w:hAnsiTheme="majorHAnsi" w:cstheme="majorBidi"/>
              </w:rPr>
              <w:t>Decision tree</w:t>
            </w:r>
          </w:p>
          <w:p w:rsidRPr="00D077C6" w:rsidR="00045198" w:rsidP="001408B7" w:rsidRDefault="00045198" w14:paraId="0A197DD5" w14:textId="77777777">
            <w:pPr>
              <w:jc w:val="both"/>
              <w:rPr>
                <w:rFonts w:asciiTheme="majorHAnsi" w:hAnsiTheme="majorHAnsi" w:cstheme="majorHAnsi"/>
              </w:rPr>
            </w:pPr>
          </w:p>
        </w:tc>
        <w:tc>
          <w:tcPr>
            <w:tcW w:w="2338" w:type="dxa"/>
          </w:tcPr>
          <w:p w:rsidRPr="00D077C6" w:rsidR="00045198" w:rsidP="001408B7" w:rsidRDefault="00045198" w14:paraId="0EFD16C5" w14:textId="77777777">
            <w:pPr>
              <w:jc w:val="both"/>
              <w:rPr>
                <w:rFonts w:asciiTheme="majorHAnsi" w:hAnsiTheme="majorHAnsi" w:cstheme="majorBidi"/>
              </w:rPr>
            </w:pPr>
            <w:r w:rsidRPr="76F83957">
              <w:rPr>
                <w:rFonts w:asciiTheme="majorHAnsi" w:hAnsiTheme="majorHAnsi" w:cstheme="majorBidi"/>
              </w:rPr>
              <w:t>2023</w:t>
            </w:r>
          </w:p>
        </w:tc>
      </w:tr>
      <w:tr w:rsidR="00045198" w:rsidTr="001408B7" w14:paraId="7ED31B5E" w14:textId="77777777">
        <w:trPr>
          <w:trHeight w:val="300"/>
          <w:jc w:val="center"/>
        </w:trPr>
        <w:tc>
          <w:tcPr>
            <w:tcW w:w="2790" w:type="dxa"/>
          </w:tcPr>
          <w:p w:rsidR="00045198" w:rsidP="001408B7" w:rsidRDefault="00045198" w14:paraId="456DB711" w14:textId="77777777">
            <w:pPr>
              <w:jc w:val="both"/>
              <w:rPr>
                <w:rFonts w:asciiTheme="majorHAnsi" w:hAnsiTheme="majorHAnsi" w:cstheme="majorBidi"/>
              </w:rPr>
            </w:pPr>
            <w:r w:rsidRPr="76F83957">
              <w:rPr>
                <w:rFonts w:asciiTheme="majorHAnsi" w:hAnsiTheme="majorHAnsi" w:cstheme="majorBidi"/>
              </w:rPr>
              <w:t>Article</w:t>
            </w:r>
          </w:p>
          <w:p w:rsidR="00045198" w:rsidP="001408B7" w:rsidRDefault="00045198" w14:paraId="1D14D33B" w14:textId="77777777">
            <w:pPr>
              <w:jc w:val="both"/>
              <w:rPr>
                <w:rFonts w:asciiTheme="majorHAnsi" w:hAnsiTheme="majorHAnsi" w:cstheme="majorBidi"/>
              </w:rPr>
            </w:pPr>
          </w:p>
        </w:tc>
        <w:tc>
          <w:tcPr>
            <w:tcW w:w="2337" w:type="dxa"/>
          </w:tcPr>
          <w:p w:rsidR="00045198" w:rsidP="001408B7" w:rsidRDefault="00045198" w14:paraId="42F83FEC" w14:textId="77777777">
            <w:pPr>
              <w:jc w:val="both"/>
              <w:rPr>
                <w:rFonts w:asciiTheme="majorHAnsi" w:hAnsiTheme="majorHAnsi" w:cstheme="majorBidi"/>
              </w:rPr>
            </w:pPr>
            <w:r w:rsidRPr="76F83957">
              <w:rPr>
                <w:rFonts w:asciiTheme="majorHAnsi" w:hAnsiTheme="majorHAnsi" w:cstheme="majorBidi"/>
              </w:rPr>
              <w:t>Dual methodology</w:t>
            </w:r>
          </w:p>
        </w:tc>
        <w:tc>
          <w:tcPr>
            <w:tcW w:w="2338" w:type="dxa"/>
          </w:tcPr>
          <w:p w:rsidR="00045198" w:rsidP="001408B7" w:rsidRDefault="00045198" w14:paraId="48B91122" w14:textId="77777777">
            <w:pPr>
              <w:jc w:val="both"/>
              <w:rPr>
                <w:rFonts w:asciiTheme="majorHAnsi" w:hAnsiTheme="majorHAnsi" w:cstheme="majorBidi"/>
              </w:rPr>
            </w:pPr>
            <w:r w:rsidRPr="76F83957">
              <w:rPr>
                <w:rFonts w:asciiTheme="majorHAnsi" w:hAnsiTheme="majorHAnsi" w:cstheme="majorBidi"/>
              </w:rPr>
              <w:t>2024</w:t>
            </w:r>
          </w:p>
        </w:tc>
      </w:tr>
      <w:tr w:rsidR="00045198" w:rsidTr="001408B7" w14:paraId="4F18FEC6" w14:textId="77777777">
        <w:trPr>
          <w:trHeight w:val="300"/>
          <w:jc w:val="center"/>
        </w:trPr>
        <w:tc>
          <w:tcPr>
            <w:tcW w:w="2790" w:type="dxa"/>
          </w:tcPr>
          <w:p w:rsidRPr="76F83957" w:rsidR="00045198" w:rsidP="001408B7" w:rsidRDefault="00045198" w14:paraId="03CDD312" w14:textId="77777777">
            <w:pPr>
              <w:jc w:val="both"/>
              <w:rPr>
                <w:rFonts w:asciiTheme="majorHAnsi" w:hAnsiTheme="majorHAnsi" w:cstheme="majorBidi"/>
              </w:rPr>
            </w:pPr>
            <w:r>
              <w:rPr>
                <w:rFonts w:asciiTheme="majorHAnsi" w:hAnsiTheme="majorHAnsi" w:cstheme="majorBidi"/>
              </w:rPr>
              <w:t>Article</w:t>
            </w:r>
          </w:p>
        </w:tc>
        <w:tc>
          <w:tcPr>
            <w:tcW w:w="2337" w:type="dxa"/>
          </w:tcPr>
          <w:p w:rsidRPr="76F83957" w:rsidR="00045198" w:rsidP="001408B7" w:rsidRDefault="00045198" w14:paraId="0A271F00" w14:textId="77777777">
            <w:pPr>
              <w:jc w:val="both"/>
              <w:rPr>
                <w:rFonts w:asciiTheme="majorHAnsi" w:hAnsiTheme="majorHAnsi" w:cstheme="majorBidi"/>
              </w:rPr>
            </w:pPr>
            <w:r>
              <w:rPr>
                <w:rFonts w:asciiTheme="majorHAnsi" w:hAnsiTheme="majorHAnsi" w:cstheme="majorBidi"/>
              </w:rPr>
              <w:t>Flowchart</w:t>
            </w:r>
          </w:p>
        </w:tc>
        <w:tc>
          <w:tcPr>
            <w:tcW w:w="2338" w:type="dxa"/>
          </w:tcPr>
          <w:p w:rsidRPr="76F83957" w:rsidR="00045198" w:rsidP="001408B7" w:rsidRDefault="00045198" w14:paraId="19DD0517" w14:textId="77777777">
            <w:pPr>
              <w:jc w:val="both"/>
              <w:rPr>
                <w:rFonts w:asciiTheme="majorHAnsi" w:hAnsiTheme="majorHAnsi" w:cstheme="majorBidi"/>
              </w:rPr>
            </w:pPr>
            <w:r>
              <w:rPr>
                <w:rFonts w:asciiTheme="majorHAnsi" w:hAnsiTheme="majorHAnsi" w:cstheme="majorBidi"/>
              </w:rPr>
              <w:t>2018</w:t>
            </w:r>
          </w:p>
        </w:tc>
      </w:tr>
      <w:tr w:rsidR="00045198" w:rsidTr="001408B7" w14:paraId="1D10C36C" w14:textId="77777777">
        <w:trPr>
          <w:trHeight w:val="300"/>
          <w:jc w:val="center"/>
        </w:trPr>
        <w:tc>
          <w:tcPr>
            <w:tcW w:w="2790" w:type="dxa"/>
          </w:tcPr>
          <w:p w:rsidRPr="76F83957" w:rsidR="00045198" w:rsidP="001408B7" w:rsidRDefault="00045198" w14:paraId="0CF2CD58" w14:textId="77777777">
            <w:pPr>
              <w:jc w:val="both"/>
              <w:rPr>
                <w:rFonts w:asciiTheme="majorHAnsi" w:hAnsiTheme="majorHAnsi" w:cstheme="majorBidi"/>
              </w:rPr>
            </w:pPr>
            <w:r>
              <w:rPr>
                <w:rFonts w:asciiTheme="majorHAnsi" w:hAnsiTheme="majorHAnsi" w:cstheme="majorBidi"/>
              </w:rPr>
              <w:t>Article</w:t>
            </w:r>
          </w:p>
        </w:tc>
        <w:tc>
          <w:tcPr>
            <w:tcW w:w="2337" w:type="dxa"/>
          </w:tcPr>
          <w:p w:rsidRPr="00403C85" w:rsidR="00045198" w:rsidP="001408B7" w:rsidRDefault="00045198" w14:paraId="59BC7385" w14:textId="77777777">
            <w:pPr>
              <w:jc w:val="both"/>
              <w:rPr>
                <w:rFonts w:asciiTheme="majorHAnsi" w:hAnsiTheme="majorHAnsi" w:cstheme="majorBidi"/>
              </w:rPr>
            </w:pPr>
            <w:r w:rsidRPr="00403C85">
              <w:rPr>
                <w:rFonts w:asciiTheme="majorHAnsi" w:hAnsiTheme="majorHAnsi" w:cstheme="majorBidi"/>
              </w:rPr>
              <w:t>K-Nearest neighbor</w:t>
            </w:r>
          </w:p>
          <w:p w:rsidRPr="00403C85" w:rsidR="00045198" w:rsidP="001408B7" w:rsidRDefault="00045198" w14:paraId="2DA8AB41" w14:textId="77777777">
            <w:pPr>
              <w:jc w:val="both"/>
              <w:rPr>
                <w:rFonts w:asciiTheme="majorHAnsi" w:hAnsiTheme="majorHAnsi" w:cstheme="majorBidi"/>
              </w:rPr>
            </w:pPr>
          </w:p>
          <w:p w:rsidRPr="76F83957" w:rsidR="00045198" w:rsidP="001408B7" w:rsidRDefault="00045198" w14:paraId="3ABEB2B5" w14:textId="77777777">
            <w:pPr>
              <w:jc w:val="both"/>
              <w:rPr>
                <w:rFonts w:asciiTheme="majorHAnsi" w:hAnsiTheme="majorHAnsi" w:cstheme="majorBidi"/>
              </w:rPr>
            </w:pPr>
            <w:r w:rsidRPr="00403C85">
              <w:rPr>
                <w:rFonts w:asciiTheme="majorHAnsi" w:hAnsiTheme="majorHAnsi" w:cstheme="majorBidi"/>
              </w:rPr>
              <w:t>Convolutional neural network</w:t>
            </w:r>
          </w:p>
        </w:tc>
        <w:tc>
          <w:tcPr>
            <w:tcW w:w="2338" w:type="dxa"/>
          </w:tcPr>
          <w:p w:rsidRPr="76F83957" w:rsidR="00045198" w:rsidP="001408B7" w:rsidRDefault="00045198" w14:paraId="40DA9847" w14:textId="77777777">
            <w:pPr>
              <w:jc w:val="both"/>
              <w:rPr>
                <w:rFonts w:asciiTheme="majorHAnsi" w:hAnsiTheme="majorHAnsi" w:cstheme="majorBidi"/>
              </w:rPr>
            </w:pPr>
            <w:r>
              <w:rPr>
                <w:rFonts w:asciiTheme="majorHAnsi" w:hAnsiTheme="majorHAnsi" w:cstheme="majorBidi"/>
              </w:rPr>
              <w:t>2019</w:t>
            </w:r>
          </w:p>
        </w:tc>
      </w:tr>
      <w:tr w:rsidR="00045198" w:rsidTr="001408B7" w14:paraId="14E4DA1D" w14:textId="77777777">
        <w:trPr>
          <w:trHeight w:val="300"/>
          <w:jc w:val="center"/>
        </w:trPr>
        <w:tc>
          <w:tcPr>
            <w:tcW w:w="2790" w:type="dxa"/>
          </w:tcPr>
          <w:p w:rsidRPr="76F83957" w:rsidR="00045198" w:rsidP="001408B7" w:rsidRDefault="00045198" w14:paraId="2725C1BB" w14:textId="77777777">
            <w:pPr>
              <w:jc w:val="both"/>
              <w:rPr>
                <w:rFonts w:asciiTheme="majorHAnsi" w:hAnsiTheme="majorHAnsi" w:cstheme="majorBidi"/>
              </w:rPr>
            </w:pPr>
            <w:r>
              <w:rPr>
                <w:rFonts w:asciiTheme="majorHAnsi" w:hAnsiTheme="majorHAnsi" w:cstheme="majorBidi"/>
              </w:rPr>
              <w:t>Thesis, Dissertation</w:t>
            </w:r>
          </w:p>
        </w:tc>
        <w:tc>
          <w:tcPr>
            <w:tcW w:w="2337" w:type="dxa"/>
          </w:tcPr>
          <w:p w:rsidRPr="00403C85" w:rsidR="00045198" w:rsidP="001408B7" w:rsidRDefault="00045198" w14:paraId="6E85DEF3" w14:textId="77777777">
            <w:pPr>
              <w:jc w:val="both"/>
              <w:rPr>
                <w:rFonts w:asciiTheme="majorHAnsi" w:hAnsiTheme="majorHAnsi" w:cstheme="majorBidi"/>
              </w:rPr>
            </w:pPr>
            <w:r w:rsidRPr="00403C85">
              <w:rPr>
                <w:rFonts w:asciiTheme="majorHAnsi" w:hAnsiTheme="majorHAnsi" w:cstheme="majorBidi"/>
              </w:rPr>
              <w:t>Disease Tree Classifier</w:t>
            </w:r>
          </w:p>
          <w:p w:rsidRPr="00403C85" w:rsidR="00045198" w:rsidP="001408B7" w:rsidRDefault="00045198" w14:paraId="20C6FD13" w14:textId="77777777">
            <w:pPr>
              <w:jc w:val="both"/>
              <w:rPr>
                <w:rFonts w:asciiTheme="majorHAnsi" w:hAnsiTheme="majorHAnsi" w:cstheme="majorBidi"/>
              </w:rPr>
            </w:pPr>
          </w:p>
          <w:p w:rsidRPr="00403C85" w:rsidR="00045198" w:rsidP="001408B7" w:rsidRDefault="00045198" w14:paraId="0CE791DB" w14:textId="77777777">
            <w:pPr>
              <w:jc w:val="both"/>
              <w:rPr>
                <w:rFonts w:asciiTheme="majorHAnsi" w:hAnsiTheme="majorHAnsi" w:cstheme="majorBidi"/>
              </w:rPr>
            </w:pPr>
            <w:r w:rsidRPr="00403C85">
              <w:rPr>
                <w:rFonts w:asciiTheme="majorHAnsi" w:hAnsiTheme="majorHAnsi" w:cstheme="majorBidi"/>
              </w:rPr>
              <w:t>Random forest Classifier</w:t>
            </w:r>
          </w:p>
          <w:p w:rsidRPr="00403C85" w:rsidR="00045198" w:rsidP="001408B7" w:rsidRDefault="00045198" w14:paraId="2AD32AC5" w14:textId="77777777">
            <w:pPr>
              <w:jc w:val="both"/>
              <w:rPr>
                <w:rFonts w:asciiTheme="majorHAnsi" w:hAnsiTheme="majorHAnsi" w:cstheme="majorBidi"/>
              </w:rPr>
            </w:pPr>
          </w:p>
          <w:p w:rsidRPr="76F83957" w:rsidR="00045198" w:rsidP="001408B7" w:rsidRDefault="00045198" w14:paraId="021C817D" w14:textId="77777777">
            <w:pPr>
              <w:jc w:val="both"/>
              <w:rPr>
                <w:rFonts w:asciiTheme="majorHAnsi" w:hAnsiTheme="majorHAnsi" w:cstheme="majorBidi"/>
              </w:rPr>
            </w:pPr>
            <w:r w:rsidRPr="00403C85">
              <w:rPr>
                <w:rFonts w:asciiTheme="majorHAnsi" w:hAnsiTheme="majorHAnsi" w:cstheme="majorBidi"/>
              </w:rPr>
              <w:t>Naïve Bayes Classifier</w:t>
            </w:r>
          </w:p>
        </w:tc>
        <w:tc>
          <w:tcPr>
            <w:tcW w:w="2338" w:type="dxa"/>
          </w:tcPr>
          <w:p w:rsidRPr="76F83957" w:rsidR="00045198" w:rsidP="001408B7" w:rsidRDefault="00045198" w14:paraId="1AA05B8C" w14:textId="77777777">
            <w:pPr>
              <w:jc w:val="both"/>
              <w:rPr>
                <w:rFonts w:asciiTheme="majorHAnsi" w:hAnsiTheme="majorHAnsi" w:cstheme="majorBidi"/>
              </w:rPr>
            </w:pPr>
            <w:r>
              <w:rPr>
                <w:rFonts w:asciiTheme="majorHAnsi" w:hAnsiTheme="majorHAnsi" w:cstheme="majorBidi"/>
              </w:rPr>
              <w:t>2020</w:t>
            </w:r>
          </w:p>
        </w:tc>
      </w:tr>
    </w:tbl>
    <w:p w:rsidR="00045198" w:rsidP="00A86B84" w:rsidRDefault="00045198" w14:paraId="18C669FC" w14:textId="77777777">
      <w:pPr>
        <w:jc w:val="center"/>
      </w:pPr>
    </w:p>
    <w:p w:rsidR="00045198" w:rsidP="00A86B84" w:rsidRDefault="003B0067" w14:paraId="2D37E02C" w14:textId="2443583D">
      <w:pPr>
        <w:jc w:val="center"/>
      </w:pPr>
      <w:r>
        <w:rPr>
          <w:rFonts w:asciiTheme="majorHAnsi" w:hAnsiTheme="majorHAnsi" w:cstheme="majorHAnsi"/>
          <w:noProof/>
        </w:rPr>
        <w:drawing>
          <wp:inline distT="0" distB="0" distL="0" distR="0" wp14:anchorId="469CE55E" wp14:editId="0C181AC6">
            <wp:extent cx="5486400" cy="3200400"/>
            <wp:effectExtent l="0" t="0" r="0" b="0"/>
            <wp:docPr id="87235054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6B3E" w:rsidP="00A86B84" w:rsidRDefault="00FF6B3E" w14:paraId="7A28F199" w14:textId="77777777">
      <w:pPr>
        <w:jc w:val="center"/>
      </w:pPr>
    </w:p>
    <w:p w:rsidR="00FF6B3E" w:rsidP="00FF6B3E" w:rsidRDefault="00FF6B3E" w14:paraId="2A6CC0F9" w14:textId="77777777">
      <w:pPr>
        <w:rPr>
          <w:rFonts w:cstheme="majorHAnsi"/>
          <w:lang w:val="en-GB"/>
        </w:rPr>
      </w:pPr>
      <w:r>
        <w:rPr>
          <w:rFonts w:asciiTheme="majorHAnsi" w:hAnsiTheme="majorHAnsi" w:cstheme="majorHAnsi"/>
        </w:rPr>
        <w:lastRenderedPageBreak/>
        <w:t>One of the papers I have had a look at was a paper using the same dataset and a similar project idea, so this paper can be a helpful tool to look at how a past project doing this has taken a approach which I can then look at and see if I can make it better, a key thing I will need to avoid is that I need to make sure my project is not just copying this paper. The paper I am talking about is called “</w:t>
      </w:r>
      <w:r w:rsidRPr="00B96285">
        <w:rPr>
          <w:rFonts w:cstheme="majorHAnsi"/>
          <w:lang w:val="en-GB"/>
        </w:rPr>
        <w:t>Credit Default Mining Using Combined Machine Learning and Heuristic Approach” this paper was published by Sheikh Rabiul Islam and W. Eberle, S. Ghafoor 2018</w:t>
      </w:r>
      <w:r>
        <w:rPr>
          <w:rFonts w:cstheme="majorHAnsi"/>
          <w:lang w:val="en-GB"/>
        </w:rPr>
        <w:t>. The aim for this project was to look at a dataset and predict if an account is default. A default account is an account made by a user that has missed some payments and is closed by the bank. This is helpful since it allows the banks to see what accounts could be at risk of becoming a default account and the probability of a payment in advanced. The paper than states that the reason this is done is to “earlier the potential default accounts are detected the lower the losses” this would then show why it is helpful for banks to make these predictions since it will make the losses through these accounts lower so they don’t lose as much money. Another thing this paper states about the reason for this project is so that it “could investigate and help the customer by providing necessary suggestions to avoid bankruptcy and minimize the loss” this clearly shows that the project is used to help the customer and the bank on both ends since as discussed before it helps the bank lower the losses and shows the customer some helpful things that can be done to help with their payments.</w:t>
      </w:r>
    </w:p>
    <w:p w:rsidR="00FF6B3E" w:rsidP="00FF6B3E" w:rsidRDefault="00FF6B3E" w14:paraId="2933CCA0" w14:textId="77777777">
      <w:pPr>
        <w:rPr>
          <w:rFonts w:cstheme="majorHAnsi"/>
          <w:lang w:val="en-GB"/>
        </w:rPr>
      </w:pPr>
    </w:p>
    <w:p w:rsidR="00FF6B3E" w:rsidP="00FF6B3E" w:rsidRDefault="00FF6B3E" w14:paraId="433DEA7F" w14:textId="77777777">
      <w:pPr>
        <w:rPr>
          <w:rFonts w:cstheme="majorHAnsi"/>
          <w:lang w:val="en-GB"/>
        </w:rPr>
      </w:pPr>
      <w:r>
        <w:rPr>
          <w:rFonts w:cstheme="majorHAnsi"/>
          <w:lang w:val="en-GB"/>
        </w:rPr>
        <w:t>When it comes to this papers methodology they implement 2 different ones. This is a machine learning approach and a heuristic approach. These are then discussed on what these different methodologies are and how they could be used. That machine learning approach is said to be used to compare different machine learning models and see which one is most effective at making their predications, the other one is used to make the predictions since it is used throughout the different machine learning models to make the predictions of what accounts are at risk of becoming a default accounts. This is helpful for my project since it allows me to look a some methodologies and see which would be suitable for my project, these would be helpful since I will be using multiple different machine learning models to compare the different effectiveness of the models to create my final product, and the other one could be used to create the predictions that I will be making in the future.</w:t>
      </w:r>
    </w:p>
    <w:p w:rsidR="00FF6B3E" w:rsidP="00FF6B3E" w:rsidRDefault="00FF6B3E" w14:paraId="3959D1D8" w14:textId="77777777">
      <w:pPr>
        <w:rPr>
          <w:rFonts w:cstheme="majorHAnsi"/>
          <w:lang w:val="en-GB"/>
        </w:rPr>
      </w:pPr>
    </w:p>
    <w:p w:rsidR="00FF6B3E" w:rsidP="00FF6B3E" w:rsidRDefault="00FF6B3E" w14:paraId="45D41ECA" w14:textId="77777777">
      <w:pPr>
        <w:rPr>
          <w:rFonts w:cstheme="majorHAnsi"/>
          <w:lang w:val="en-GB"/>
        </w:rPr>
      </w:pPr>
      <w:r>
        <w:rPr>
          <w:rFonts w:cstheme="majorHAnsi"/>
          <w:lang w:val="en-GB"/>
        </w:rPr>
        <w:t xml:space="preserve">The results of this paper shows that both methods used in this project were successful at making there predictions. The results shown from this project show that the methods used </w:t>
      </w:r>
      <w:r>
        <w:rPr>
          <w:rFonts w:cstheme="majorHAnsi"/>
          <w:lang w:val="en-GB"/>
        </w:rPr>
        <w:lastRenderedPageBreak/>
        <w:t>outperform currently used methods. This shows that there project was a great success and that banking organisations should implement their ideas.</w:t>
      </w:r>
    </w:p>
    <w:p w:rsidR="00FF6B3E" w:rsidP="003013CE" w:rsidRDefault="003013CE" w14:paraId="402D719F" w14:textId="0B26D3DE">
      <w:pPr>
        <w:jc w:val="center"/>
      </w:pPr>
      <w:r>
        <w:rPr>
          <w:noProof/>
        </w:rPr>
        <w:drawing>
          <wp:inline distT="0" distB="0" distL="0" distR="0" wp14:anchorId="6B9AA424" wp14:editId="25267CAC">
            <wp:extent cx="5943600" cy="6045835"/>
            <wp:effectExtent l="0" t="0" r="0" b="0"/>
            <wp:docPr id="1039482487" name="Picture 1"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2487" name="Picture 1" descr="A graph with colorful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5835"/>
                    </a:xfrm>
                    <a:prstGeom prst="rect">
                      <a:avLst/>
                    </a:prstGeom>
                    <a:noFill/>
                    <a:ln>
                      <a:noFill/>
                    </a:ln>
                  </pic:spPr>
                </pic:pic>
              </a:graphicData>
            </a:graphic>
          </wp:inline>
        </w:drawing>
      </w:r>
    </w:p>
    <w:p w:rsidRPr="00C24154" w:rsidR="003013CE" w:rsidP="00C24154" w:rsidRDefault="00C24154" w14:paraId="48EA68C3" w14:textId="20A38007">
      <w:pPr>
        <w:jc w:val="center"/>
        <w:rPr>
          <w:rFonts w:cstheme="majorHAnsi"/>
          <w:lang w:val="en-GB"/>
        </w:rPr>
      </w:pPr>
      <w:r>
        <w:rPr>
          <w:rFonts w:cstheme="majorHAnsi"/>
          <w:lang w:val="en-GB"/>
        </w:rPr>
        <w:t>Image taken from paper “</w:t>
      </w:r>
      <w:r w:rsidRPr="00A6779A">
        <w:rPr>
          <w:rFonts w:cstheme="majorHAnsi"/>
          <w:lang w:val="en-GB"/>
        </w:rPr>
        <w:t>Credit Default Mining Using Combined Machine Learning and Heuristic Approach</w:t>
      </w:r>
      <w:r>
        <w:rPr>
          <w:rFonts w:cstheme="majorHAnsi"/>
          <w:lang w:val="en-GB"/>
        </w:rPr>
        <w:t>”</w:t>
      </w:r>
    </w:p>
    <w:p w:rsidR="2C2C2236" w:rsidP="4D5252EA" w:rsidRDefault="2C2C2236" w14:paraId="0C0F23AA" w14:textId="1D14F561">
      <w:pPr>
        <w:pStyle w:val="Heading1"/>
      </w:pPr>
      <w:bookmarkStart w:name="_Toc191300508" w:id="8"/>
      <w:r>
        <w:lastRenderedPageBreak/>
        <w:t>Methodology</w:t>
      </w:r>
      <w:bookmarkEnd w:id="8"/>
    </w:p>
    <w:p w:rsidR="0565473B" w:rsidP="4D5252EA" w:rsidRDefault="0565473B" w14:paraId="24D6C145" w14:textId="651FF0FB">
      <w:pPr>
        <w:pStyle w:val="Heading2"/>
      </w:pPr>
      <w:bookmarkStart w:name="_Toc191300509" w:id="9"/>
      <w:r>
        <w:t>Methodologies researched</w:t>
      </w:r>
      <w:bookmarkEnd w:id="9"/>
    </w:p>
    <w:p w:rsidR="4D5252EA" w:rsidP="002A491F" w:rsidRDefault="00B85C75" w14:paraId="4C41A627" w14:textId="5E8C8809">
      <w:pPr>
        <w:pStyle w:val="Heading3"/>
      </w:pPr>
      <w:r>
        <w:t>Machine Learning Approach</w:t>
      </w:r>
    </w:p>
    <w:p w:rsidR="00B85C75" w:rsidP="4D5252EA" w:rsidRDefault="002003F8" w14:paraId="02BAAE1F" w14:textId="1E4CCE22">
      <w:r>
        <w:t xml:space="preserve">Looking at </w:t>
      </w:r>
      <w:r w:rsidR="00FA3C89">
        <w:t>one of the previous papers cred</w:t>
      </w:r>
      <w:r w:rsidR="004400DA">
        <w:t>it default mining using combined machin</w:t>
      </w:r>
      <w:r w:rsidR="00913888">
        <w:t>e</w:t>
      </w:r>
      <w:r w:rsidR="004400DA">
        <w:t xml:space="preserve"> learning and heuristic approach</w:t>
      </w:r>
      <w:r w:rsidR="00913888">
        <w:t xml:space="preserve"> they have an approach which was used to determine what machine learning model used was the best for the predications they were trying to make but while looking at the </w:t>
      </w:r>
      <w:r w:rsidR="00C52014">
        <w:t xml:space="preserve">data shown in the paper there was no steps shown what was taken to determine </w:t>
      </w:r>
      <w:r w:rsidR="009975D5">
        <w:t xml:space="preserve">this. So I did some extra research for machine learning approaches and had a look at the steps taken in the method. </w:t>
      </w:r>
      <w:r w:rsidR="0048287F">
        <w:t>I found a webpage showing an approach for this method as seen in the image below</w:t>
      </w:r>
      <w:r w:rsidR="0037102A">
        <w:t>. This method contains 5 major steps:</w:t>
      </w:r>
    </w:p>
    <w:p w:rsidR="0037102A" w:rsidP="0037102A" w:rsidRDefault="0037102A" w14:paraId="44939A6A" w14:textId="2E0E5E12">
      <w:pPr>
        <w:pStyle w:val="ListParagraph"/>
        <w:numPr>
          <w:ilvl w:val="0"/>
          <w:numId w:val="4"/>
        </w:numPr>
      </w:pPr>
      <w:r>
        <w:t>Collection of data</w:t>
      </w:r>
    </w:p>
    <w:p w:rsidR="0037102A" w:rsidP="0037102A" w:rsidRDefault="0037102A" w14:paraId="21BBED01" w14:textId="39A0FA3B">
      <w:pPr>
        <w:pStyle w:val="ListParagraph"/>
        <w:numPr>
          <w:ilvl w:val="0"/>
          <w:numId w:val="4"/>
        </w:numPr>
      </w:pPr>
      <w:r>
        <w:t>Data cleaning</w:t>
      </w:r>
      <w:r w:rsidR="00942397">
        <w:t xml:space="preserve"> &amp; feature engineering</w:t>
      </w:r>
    </w:p>
    <w:p w:rsidR="00942397" w:rsidP="0037102A" w:rsidRDefault="00942397" w14:paraId="455DA6D2" w14:textId="30A11429">
      <w:pPr>
        <w:pStyle w:val="ListParagraph"/>
        <w:numPr>
          <w:ilvl w:val="0"/>
          <w:numId w:val="4"/>
        </w:numPr>
      </w:pPr>
      <w:r>
        <w:t>Model building</w:t>
      </w:r>
    </w:p>
    <w:p w:rsidR="00942397" w:rsidP="0037102A" w:rsidRDefault="00942397" w14:paraId="44656CFE" w14:textId="663D5CF9">
      <w:pPr>
        <w:pStyle w:val="ListParagraph"/>
        <w:numPr>
          <w:ilvl w:val="0"/>
          <w:numId w:val="4"/>
        </w:numPr>
      </w:pPr>
      <w:r>
        <w:t xml:space="preserve">Evaluate </w:t>
      </w:r>
    </w:p>
    <w:p w:rsidR="00942397" w:rsidP="0037102A" w:rsidRDefault="00942397" w14:paraId="261F6DDA" w14:textId="5A2150AC">
      <w:pPr>
        <w:pStyle w:val="ListParagraph"/>
        <w:numPr>
          <w:ilvl w:val="0"/>
          <w:numId w:val="4"/>
        </w:numPr>
      </w:pPr>
      <w:r>
        <w:t>Model deployment</w:t>
      </w:r>
    </w:p>
    <w:p w:rsidR="00942397" w:rsidP="00942397" w:rsidRDefault="00942397" w14:paraId="41C85E6D" w14:textId="2CC91F2B">
      <w:r>
        <w:t>Breaking these steps down we can see that in the first step that this is where the user is collecting the data which for me was finding the data set</w:t>
      </w:r>
      <w:r w:rsidR="00D32275">
        <w:t xml:space="preserve">. Step 2 is to look at the data set for any errors in the data like null values. Step 3 is the </w:t>
      </w:r>
      <w:r w:rsidR="0009646F">
        <w:t xml:space="preserve">step done to program the models used for predictions. Step 4 is looking at the results of the </w:t>
      </w:r>
      <w:r w:rsidR="00E966D3">
        <w:t xml:space="preserve">each model to determine what was best at making </w:t>
      </w:r>
      <w:r w:rsidR="006A6689">
        <w:t>predictions and step 5 is the step where the product is deployed into a working environment.</w:t>
      </w:r>
    </w:p>
    <w:p w:rsidR="00B85C75" w:rsidP="4D5252EA" w:rsidRDefault="004F483E" w14:paraId="49921CBC" w14:textId="0CF602A6">
      <w:r>
        <w:rPr>
          <w:noProof/>
        </w:rPr>
        <w:lastRenderedPageBreak/>
        <w:drawing>
          <wp:inline distT="0" distB="0" distL="0" distR="0" wp14:anchorId="54E05E19" wp14:editId="3F5A798E">
            <wp:extent cx="6238875" cy="3524250"/>
            <wp:effectExtent l="0" t="0" r="9525" b="0"/>
            <wp:docPr id="135222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3524250"/>
                    </a:xfrm>
                    <a:prstGeom prst="rect">
                      <a:avLst/>
                    </a:prstGeom>
                    <a:noFill/>
                  </pic:spPr>
                </pic:pic>
              </a:graphicData>
            </a:graphic>
          </wp:inline>
        </w:drawing>
      </w:r>
    </w:p>
    <w:p w:rsidR="004F483E" w:rsidP="006D3DCE" w:rsidRDefault="004F483E" w14:paraId="55506E52" w14:textId="11C1476D">
      <w:pPr>
        <w:jc w:val="center"/>
      </w:pPr>
      <w:r w:rsidRPr="006D3DCE">
        <w:t xml:space="preserve">Image of </w:t>
      </w:r>
      <w:r w:rsidRPr="006D3DCE" w:rsidR="006D3DCE">
        <w:t>methodology steps taken from labellerr.com</w:t>
      </w:r>
    </w:p>
    <w:p w:rsidR="008424AB" w:rsidP="006D3DCE" w:rsidRDefault="008424AB" w14:paraId="6A48AAE5" w14:textId="29B3EF74">
      <w:pPr>
        <w:jc w:val="center"/>
      </w:pPr>
      <w:r w:rsidRPr="008424AB">
        <w:t>Labellerr. (2022). </w:t>
      </w:r>
      <w:r w:rsidRPr="008424AB">
        <w:rPr>
          <w:i/>
          <w:iCs/>
        </w:rPr>
        <w:t>Machine learning steps: A complete guide for beginner in ML</w:t>
      </w:r>
      <w:r w:rsidRPr="008424AB">
        <w:t>. [online] Available at: https://www.labellerr.com/blog/machine-learning-steps-a-complete-guide-to-the-ml-process/.</w:t>
      </w:r>
    </w:p>
    <w:p w:rsidR="006D3DCE" w:rsidP="002A491F" w:rsidRDefault="00292FB9" w14:paraId="223BAA9D" w14:textId="48C10B43">
      <w:pPr>
        <w:pStyle w:val="Heading3"/>
      </w:pPr>
      <w:r>
        <w:t>Heuristic Approach</w:t>
      </w:r>
    </w:p>
    <w:p w:rsidR="00292FB9" w:rsidP="006D3DCE" w:rsidRDefault="006A6689" w14:paraId="3A9193C0" w14:textId="7FCDE51C">
      <w:r>
        <w:t xml:space="preserve">The paper looking at prediction of default credit also had a </w:t>
      </w:r>
      <w:r w:rsidR="00B54F53">
        <w:t>heuristic</w:t>
      </w:r>
      <w:r>
        <w:t xml:space="preserve"> approach, which </w:t>
      </w:r>
      <w:r w:rsidR="00B54F53">
        <w:t xml:space="preserve">is a method that contains two </w:t>
      </w:r>
      <w:r w:rsidR="00FF7D19">
        <w:t xml:space="preserve">tests a standard test and a customer specific test, these are used to </w:t>
      </w:r>
      <w:r w:rsidR="00393B8B">
        <w:t xml:space="preserve">find out which accounts were at the potential risk of becoming a default account. This model </w:t>
      </w:r>
      <w:r w:rsidR="00C45E04">
        <w:t>was us</w:t>
      </w:r>
      <w:r w:rsidR="003331AE">
        <w:t>ed</w:t>
      </w:r>
      <w:r w:rsidR="00C45E04">
        <w:t xml:space="preserve"> for two </w:t>
      </w:r>
      <w:r w:rsidR="003331AE">
        <w:t>steps</w:t>
      </w:r>
      <w:r w:rsidR="00C45E04">
        <w:t xml:space="preserve"> one to determin</w:t>
      </w:r>
      <w:r w:rsidR="00ED1ED6">
        <w:t xml:space="preserve">e the potential risk of a account becoming a default account by looking at the </w:t>
      </w:r>
      <w:r w:rsidR="003331AE">
        <w:t>transitional</w:t>
      </w:r>
      <w:r w:rsidR="00ED1ED6">
        <w:t xml:space="preserve"> history. And the other step</w:t>
      </w:r>
      <w:r w:rsidR="002A33ED">
        <w:t xml:space="preserve"> was to look at the real time </w:t>
      </w:r>
      <w:r w:rsidR="003331AE">
        <w:t>transitions</w:t>
      </w:r>
      <w:r w:rsidR="002A33ED">
        <w:t xml:space="preserve"> of an account to determine a score of the account becoming a default account.</w:t>
      </w:r>
      <w:r w:rsidR="003331AE">
        <w:t xml:space="preserve"> Though this paper did not include a diagram of this </w:t>
      </w:r>
      <w:r w:rsidR="007F42F7">
        <w:t>model</w:t>
      </w:r>
      <w:r w:rsidR="003331AE">
        <w:t xml:space="preserve"> when we look at the heuristic approach online we can see what the models looks like in the image below, as we can see that the model has 4 steps to it.</w:t>
      </w:r>
      <w:r w:rsidR="004B35B1">
        <w:t xml:space="preserve"> The first one is used to look at the problem and understand it by creating a scope, the second one is making a plan to </w:t>
      </w:r>
      <w:r w:rsidR="002239D7">
        <w:t xml:space="preserve">mitigate the problem, </w:t>
      </w:r>
      <w:r w:rsidR="007F42F7">
        <w:t>step</w:t>
      </w:r>
      <w:r w:rsidR="002239D7">
        <w:t xml:space="preserve"> 3 is to carry out the plan created, and the last step is used to evaluate and adjust the </w:t>
      </w:r>
      <w:r w:rsidR="007F42F7">
        <w:t>method used.</w:t>
      </w:r>
    </w:p>
    <w:p w:rsidR="00292FB9" w:rsidP="006D3DCE" w:rsidRDefault="005B4CB0" w14:paraId="31633397" w14:textId="335452A0">
      <w:r>
        <w:rPr>
          <w:noProof/>
        </w:rPr>
        <w:lastRenderedPageBreak/>
        <w:drawing>
          <wp:inline distT="0" distB="0" distL="0" distR="0" wp14:anchorId="2458525B" wp14:editId="1FE890C4">
            <wp:extent cx="6219825" cy="4664869"/>
            <wp:effectExtent l="0" t="0" r="0" b="2540"/>
            <wp:docPr id="121754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105" cy="4671829"/>
                    </a:xfrm>
                    <a:prstGeom prst="rect">
                      <a:avLst/>
                    </a:prstGeom>
                    <a:noFill/>
                  </pic:spPr>
                </pic:pic>
              </a:graphicData>
            </a:graphic>
          </wp:inline>
        </w:drawing>
      </w:r>
    </w:p>
    <w:p w:rsidR="005B4CB0" w:rsidP="006A35C2" w:rsidRDefault="006A35C2" w14:paraId="68F8D3E3" w14:textId="49888289">
      <w:pPr>
        <w:jc w:val="center"/>
      </w:pPr>
      <w:r>
        <w:t xml:space="preserve">Image taken from </w:t>
      </w:r>
      <w:r w:rsidR="00451B6F">
        <w:t>toolshero.com</w:t>
      </w:r>
    </w:p>
    <w:p w:rsidRPr="002F217C" w:rsidR="002F217C" w:rsidP="002F217C" w:rsidRDefault="002F217C" w14:paraId="04883490" w14:textId="28738E14">
      <w:pPr>
        <w:jc w:val="center"/>
        <w:rPr>
          <w:lang w:val="en-GB"/>
        </w:rPr>
      </w:pPr>
      <w:r w:rsidRPr="002F217C">
        <w:rPr>
          <w:lang w:val="en-GB"/>
        </w:rPr>
        <w:t>Mulder, P. (2018). </w:t>
      </w:r>
      <w:r w:rsidRPr="002F217C">
        <w:rPr>
          <w:i/>
          <w:iCs/>
          <w:lang w:val="en-GB"/>
        </w:rPr>
        <w:t>Heuristic Method, a problem-solving method | ToolsHero</w:t>
      </w:r>
      <w:r w:rsidRPr="002F217C">
        <w:rPr>
          <w:lang w:val="en-GB"/>
        </w:rPr>
        <w:t>. [online] toolshero. Available at: https://www.toolshero.com/problem-solving/heuristic-method/.</w:t>
      </w:r>
    </w:p>
    <w:p w:rsidR="006A35C2" w:rsidP="002A491F" w:rsidRDefault="006A35C2" w14:paraId="6258584F" w14:textId="37FF96D6">
      <w:pPr>
        <w:pStyle w:val="Heading3"/>
      </w:pPr>
      <w:r>
        <w:t>Conceptual System</w:t>
      </w:r>
    </w:p>
    <w:p w:rsidR="0075577C" w:rsidP="006D3DCE" w:rsidRDefault="007F42F7" w14:paraId="380C32F3" w14:textId="4666223E">
      <w:r>
        <w:t xml:space="preserve">This method was used in a paper </w:t>
      </w:r>
      <w:r w:rsidR="00B9369B">
        <w:t xml:space="preserve">to determine the crop yield based on machine learning models. This </w:t>
      </w:r>
      <w:r w:rsidR="00CE6F1C">
        <w:t xml:space="preserve">model was not </w:t>
      </w:r>
      <w:r w:rsidR="00D16AE7">
        <w:t>discussed</w:t>
      </w:r>
      <w:r w:rsidR="00CE6F1C">
        <w:t xml:space="preserve"> in the paper only showing a diagram of how the method was done, this can be seen in the image below. As we can see that the </w:t>
      </w:r>
      <w:r w:rsidR="00A2235A">
        <w:t xml:space="preserve">data sourced to the user was then made into a centralized dataset via ETL. Then the models </w:t>
      </w:r>
      <w:r w:rsidR="00D16AE7">
        <w:t>were</w:t>
      </w:r>
      <w:r w:rsidR="00A2235A">
        <w:t xml:space="preserve"> made and trained using the </w:t>
      </w:r>
      <w:r w:rsidR="00DC630B">
        <w:t xml:space="preserve">dataset, the models were also evaluated at this stage of the method to determine what was the best </w:t>
      </w:r>
      <w:r w:rsidR="00EC05E5">
        <w:t>prediction-based</w:t>
      </w:r>
      <w:r w:rsidR="00DC630B">
        <w:t xml:space="preserve"> model. This was then implemented into a predictions system where it will be </w:t>
      </w:r>
      <w:r w:rsidR="00D16AE7">
        <w:t>feed new data to make predictions based on crop yield.</w:t>
      </w:r>
    </w:p>
    <w:p w:rsidR="0075577C" w:rsidP="006D3DCE" w:rsidRDefault="0075577C" w14:paraId="1B24F6BD" w14:textId="7B6C9195">
      <w:r>
        <w:rPr>
          <w:noProof/>
        </w:rPr>
        <w:lastRenderedPageBreak/>
        <w:drawing>
          <wp:inline distT="0" distB="0" distL="0" distR="0" wp14:anchorId="4C6E39FE" wp14:editId="195F632E">
            <wp:extent cx="5734050" cy="2247900"/>
            <wp:effectExtent l="0" t="0" r="0" b="0"/>
            <wp:docPr id="2096337604" name="Picture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75577C" w:rsidP="00E111EB" w:rsidRDefault="002E4B62" w14:paraId="7164A636" w14:textId="2C919930">
      <w:pPr>
        <w:jc w:val="center"/>
      </w:pPr>
      <w:r>
        <w:t xml:space="preserve">Image taken from sciencedirect.com crop yield prediction based </w:t>
      </w:r>
      <w:r w:rsidR="00E111EB">
        <w:t>on machine learning models.</w:t>
      </w:r>
    </w:p>
    <w:p w:rsidRPr="006D3DCE" w:rsidR="0075577C" w:rsidP="006D3DCE" w:rsidRDefault="0075577C" w14:paraId="35E4A8D7" w14:textId="77777777"/>
    <w:p w:rsidR="0565473B" w:rsidP="4D5252EA" w:rsidRDefault="0565473B" w14:paraId="1F83CAE4" w14:textId="54D04769">
      <w:pPr>
        <w:pStyle w:val="Heading2"/>
      </w:pPr>
      <w:bookmarkStart w:name="_Toc191300510" w:id="10"/>
      <w:r>
        <w:t>Methodologies comparison</w:t>
      </w:r>
      <w:bookmarkEnd w:id="10"/>
    </w:p>
    <w:p w:rsidR="4D5252EA" w:rsidP="4D5252EA" w:rsidRDefault="00D16AE7" w14:paraId="13DE6E50" w14:textId="72D0168C">
      <w:r>
        <w:t xml:space="preserve">Looking at these methods we can see that </w:t>
      </w:r>
      <w:r w:rsidR="00EC05E5">
        <w:t>they all include machine learning models to make predictions based on a data set and each had an evaluation step to determine what the best model for predictions was</w:t>
      </w:r>
      <w:r w:rsidR="00B37670">
        <w:t xml:space="preserve"> for the product. Though there are some differences with the heuristic </w:t>
      </w:r>
      <w:r w:rsidR="009E2642">
        <w:t>approach, it</w:t>
      </w:r>
      <w:r w:rsidR="00B37670">
        <w:t xml:space="preserve"> is the only one that includes a step which has the user </w:t>
      </w:r>
      <w:r w:rsidR="002A6A86">
        <w:t xml:space="preserve">go back and adjust the method used to make the predictions better. The conceptual system was the only method used which had at the end of the model training </w:t>
      </w:r>
      <w:r w:rsidR="006B247B">
        <w:t xml:space="preserve">feeding new data to make </w:t>
      </w:r>
      <w:r w:rsidR="009E2642">
        <w:t>predictions</w:t>
      </w:r>
      <w:r w:rsidR="006B247B">
        <w:t xml:space="preserve"> </w:t>
      </w:r>
      <w:r w:rsidR="00363701">
        <w:t>and is the only method that has been shown to use ETL</w:t>
      </w:r>
      <w:r w:rsidR="00946E72">
        <w:t xml:space="preserve"> in the dataset, though this could be included in the </w:t>
      </w:r>
      <w:r w:rsidR="00257740">
        <w:t>second step of the machine learning approach where it is said that the user must clean the data.</w:t>
      </w:r>
    </w:p>
    <w:p w:rsidR="0565473B" w:rsidP="4D5252EA" w:rsidRDefault="0565473B" w14:paraId="2CBA6AC3" w14:textId="72F483C3">
      <w:pPr>
        <w:pStyle w:val="Heading2"/>
      </w:pPr>
      <w:bookmarkStart w:name="_Toc191300511" w:id="11"/>
      <w:r>
        <w:t>Software researched</w:t>
      </w:r>
      <w:bookmarkEnd w:id="11"/>
    </w:p>
    <w:p w:rsidR="4D5252EA" w:rsidP="4D5252EA" w:rsidRDefault="00961B4C" w14:paraId="2FAA8BB0" w14:textId="193A2CE3">
      <w:r>
        <w:t xml:space="preserve">These are some of the software that I researched </w:t>
      </w:r>
      <w:r w:rsidR="0030457C">
        <w:t>that I could use to complete this project.</w:t>
      </w:r>
    </w:p>
    <w:tbl>
      <w:tblPr>
        <w:tblStyle w:val="TableGrid"/>
        <w:tblW w:w="9351" w:type="dxa"/>
        <w:tblLook w:val="04A0" w:firstRow="1" w:lastRow="0" w:firstColumn="1" w:lastColumn="0" w:noHBand="0" w:noVBand="1"/>
      </w:tblPr>
      <w:tblGrid>
        <w:gridCol w:w="2547"/>
        <w:gridCol w:w="3827"/>
        <w:gridCol w:w="2977"/>
      </w:tblGrid>
      <w:tr w:rsidR="00273B9A" w:rsidTr="00273B9A" w14:paraId="283FE43E" w14:textId="77777777">
        <w:tc>
          <w:tcPr>
            <w:tcW w:w="2547" w:type="dxa"/>
          </w:tcPr>
          <w:p w:rsidR="00273B9A" w:rsidP="4D5252EA" w:rsidRDefault="00273B9A" w14:paraId="59535BE1" w14:textId="77777777"/>
        </w:tc>
        <w:tc>
          <w:tcPr>
            <w:tcW w:w="3827" w:type="dxa"/>
          </w:tcPr>
          <w:p w:rsidR="00273B9A" w:rsidP="4D5252EA" w:rsidRDefault="00273B9A" w14:paraId="36A821FC" w14:textId="77C32271">
            <w:r>
              <w:t>R studio</w:t>
            </w:r>
          </w:p>
        </w:tc>
        <w:tc>
          <w:tcPr>
            <w:tcW w:w="2977" w:type="dxa"/>
          </w:tcPr>
          <w:p w:rsidR="00273B9A" w:rsidP="4D5252EA" w:rsidRDefault="00273B9A" w14:paraId="6B2C943D" w14:textId="65AEE470">
            <w:r>
              <w:t>Python</w:t>
            </w:r>
          </w:p>
        </w:tc>
      </w:tr>
      <w:tr w:rsidR="007A1CF0" w:rsidTr="00273B9A" w14:paraId="38373244" w14:textId="77777777">
        <w:tc>
          <w:tcPr>
            <w:tcW w:w="2547" w:type="dxa"/>
            <w:vMerge w:val="restart"/>
          </w:tcPr>
          <w:p w:rsidR="007A1CF0" w:rsidP="4D5252EA" w:rsidRDefault="007A1CF0" w14:paraId="22C5E00F" w14:textId="1649D31C">
            <w:r>
              <w:t>Areas of use</w:t>
            </w:r>
          </w:p>
        </w:tc>
        <w:tc>
          <w:tcPr>
            <w:tcW w:w="3827" w:type="dxa"/>
          </w:tcPr>
          <w:p w:rsidR="007A1CF0" w:rsidP="4D5252EA" w:rsidRDefault="007A1CF0" w14:paraId="3623F092" w14:textId="593E4CB3">
            <w:r>
              <w:t>Popular in academic and businesses</w:t>
            </w:r>
          </w:p>
        </w:tc>
        <w:tc>
          <w:tcPr>
            <w:tcW w:w="2977" w:type="dxa"/>
          </w:tcPr>
          <w:p w:rsidR="007A1CF0" w:rsidP="4D5252EA" w:rsidRDefault="007A1CF0" w14:paraId="1BD0E6E9" w14:textId="0F56D344">
            <w:r>
              <w:t>Well suited for many types of programs</w:t>
            </w:r>
          </w:p>
        </w:tc>
      </w:tr>
      <w:tr w:rsidR="007A1CF0" w:rsidTr="00273B9A" w14:paraId="69B800D5" w14:textId="77777777">
        <w:tc>
          <w:tcPr>
            <w:tcW w:w="2547" w:type="dxa"/>
            <w:vMerge/>
          </w:tcPr>
          <w:p w:rsidR="007A1CF0" w:rsidP="4D5252EA" w:rsidRDefault="007A1CF0" w14:paraId="53052A11" w14:textId="77777777"/>
        </w:tc>
        <w:tc>
          <w:tcPr>
            <w:tcW w:w="3827" w:type="dxa"/>
          </w:tcPr>
          <w:p w:rsidR="007A1CF0" w:rsidP="4D5252EA" w:rsidRDefault="007A1CF0" w14:paraId="38902854" w14:textId="3286FA49">
            <w:r>
              <w:t>Research, finance and data science</w:t>
            </w:r>
          </w:p>
        </w:tc>
        <w:tc>
          <w:tcPr>
            <w:tcW w:w="2977" w:type="dxa"/>
          </w:tcPr>
          <w:p w:rsidR="007A1CF0" w:rsidP="4D5252EA" w:rsidRDefault="007A1CF0" w14:paraId="0D67FF40" w14:textId="658E0609">
            <w:r>
              <w:t>Data science, web development, software development and gaming</w:t>
            </w:r>
          </w:p>
        </w:tc>
      </w:tr>
      <w:tr w:rsidR="00273B9A" w:rsidTr="00273B9A" w14:paraId="09D013F1" w14:textId="77777777">
        <w:tc>
          <w:tcPr>
            <w:tcW w:w="2547" w:type="dxa"/>
          </w:tcPr>
          <w:p w:rsidR="00273B9A" w:rsidP="4D5252EA" w:rsidRDefault="007A1CF0" w14:paraId="5B58A10C" w14:textId="7F1B4F6D">
            <w:r>
              <w:t>Language</w:t>
            </w:r>
          </w:p>
        </w:tc>
        <w:tc>
          <w:tcPr>
            <w:tcW w:w="3827" w:type="dxa"/>
          </w:tcPr>
          <w:p w:rsidR="00273B9A" w:rsidP="4D5252EA" w:rsidRDefault="00AC2ECB" w14:paraId="5304C943" w14:textId="4EEA4F9F">
            <w:r>
              <w:t>General-purpose programing language</w:t>
            </w:r>
          </w:p>
        </w:tc>
        <w:tc>
          <w:tcPr>
            <w:tcW w:w="2977" w:type="dxa"/>
          </w:tcPr>
          <w:p w:rsidR="00273B9A" w:rsidP="4D5252EA" w:rsidRDefault="00AC2ECB" w14:paraId="79AA0007" w14:textId="008112B0">
            <w:r>
              <w:t>General-purpose programing language</w:t>
            </w:r>
          </w:p>
        </w:tc>
      </w:tr>
      <w:tr w:rsidR="00273B9A" w:rsidTr="00273B9A" w14:paraId="318430B0" w14:textId="77777777">
        <w:tc>
          <w:tcPr>
            <w:tcW w:w="2547" w:type="dxa"/>
          </w:tcPr>
          <w:p w:rsidR="00273B9A" w:rsidP="4D5252EA" w:rsidRDefault="00AC2ECB" w14:paraId="3344A8B8" w14:textId="3427002F">
            <w:r>
              <w:t>Advantages</w:t>
            </w:r>
          </w:p>
        </w:tc>
        <w:tc>
          <w:tcPr>
            <w:tcW w:w="3827" w:type="dxa"/>
          </w:tcPr>
          <w:p w:rsidR="00273B9A" w:rsidP="00E565E6" w:rsidRDefault="00DB0742" w14:paraId="672955BE" w14:textId="77777777">
            <w:pPr>
              <w:pStyle w:val="ListParagraph"/>
              <w:numPr>
                <w:ilvl w:val="0"/>
                <w:numId w:val="6"/>
              </w:numPr>
            </w:pPr>
            <w:r>
              <w:t>Open source</w:t>
            </w:r>
          </w:p>
          <w:p w:rsidR="00DB0742" w:rsidP="00E565E6" w:rsidRDefault="00DB0742" w14:paraId="2F06F8B1" w14:textId="77777777">
            <w:pPr>
              <w:pStyle w:val="ListParagraph"/>
              <w:numPr>
                <w:ilvl w:val="0"/>
                <w:numId w:val="6"/>
              </w:numPr>
            </w:pPr>
            <w:r>
              <w:t>19,000 packages</w:t>
            </w:r>
          </w:p>
          <w:p w:rsidR="00DB0742" w:rsidP="00E565E6" w:rsidRDefault="00DB0742" w14:paraId="10814425" w14:textId="77777777">
            <w:pPr>
              <w:pStyle w:val="ListParagraph"/>
              <w:numPr>
                <w:ilvl w:val="0"/>
                <w:numId w:val="6"/>
              </w:numPr>
            </w:pPr>
            <w:r>
              <w:lastRenderedPageBreak/>
              <w:t>Easier to learn at start</w:t>
            </w:r>
          </w:p>
          <w:p w:rsidR="00795C01" w:rsidP="00E565E6" w:rsidRDefault="00795C01" w14:paraId="3F1631C1" w14:textId="77777777">
            <w:pPr>
              <w:pStyle w:val="ListParagraph"/>
              <w:numPr>
                <w:ilvl w:val="0"/>
                <w:numId w:val="6"/>
              </w:numPr>
            </w:pPr>
            <w:r>
              <w:t>Organized interface</w:t>
            </w:r>
          </w:p>
          <w:p w:rsidR="00795C01" w:rsidP="00E565E6" w:rsidRDefault="00172DE1" w14:paraId="45E41626" w14:textId="77777777">
            <w:pPr>
              <w:pStyle w:val="ListParagraph"/>
              <w:numPr>
                <w:ilvl w:val="0"/>
                <w:numId w:val="6"/>
              </w:numPr>
            </w:pPr>
            <w:r>
              <w:t>G</w:t>
            </w:r>
            <w:r w:rsidR="00795C01">
              <w:t>re</w:t>
            </w:r>
            <w:r>
              <w:t>at for graph making</w:t>
            </w:r>
          </w:p>
          <w:p w:rsidR="00172DE1" w:rsidP="00E565E6" w:rsidRDefault="00172DE1" w14:paraId="7FA9148D" w14:textId="03965064">
            <w:pPr>
              <w:pStyle w:val="ListParagraph"/>
              <w:numPr>
                <w:ilvl w:val="0"/>
                <w:numId w:val="6"/>
              </w:numPr>
            </w:pPr>
            <w:r>
              <w:t>Many function</w:t>
            </w:r>
            <w:r w:rsidR="00E90283">
              <w:t>ali</w:t>
            </w:r>
            <w:r>
              <w:t>ties for data analysis</w:t>
            </w:r>
          </w:p>
          <w:p w:rsidR="00172DE1" w:rsidP="00E565E6" w:rsidRDefault="00172DE1" w14:paraId="2971B6B8" w14:textId="77777777">
            <w:pPr>
              <w:pStyle w:val="ListParagraph"/>
              <w:numPr>
                <w:ilvl w:val="0"/>
                <w:numId w:val="6"/>
              </w:numPr>
            </w:pPr>
            <w:r>
              <w:t xml:space="preserve">Great for </w:t>
            </w:r>
            <w:r w:rsidR="00E90283">
              <w:t>statistical</w:t>
            </w:r>
            <w:r>
              <w:t xml:space="preserve"> analysis</w:t>
            </w:r>
          </w:p>
          <w:p w:rsidR="00E90283" w:rsidP="00E565E6" w:rsidRDefault="00E90283" w14:paraId="0E99C0B9" w14:textId="0A6795F6">
            <w:pPr>
              <w:pStyle w:val="ListParagraph"/>
              <w:numPr>
                <w:ilvl w:val="0"/>
                <w:numId w:val="6"/>
              </w:numPr>
            </w:pPr>
            <w:r>
              <w:t xml:space="preserve">Using in machine learning </w:t>
            </w:r>
            <w:r w:rsidR="00E565E6">
              <w:t>module</w:t>
            </w:r>
          </w:p>
        </w:tc>
        <w:tc>
          <w:tcPr>
            <w:tcW w:w="2977" w:type="dxa"/>
          </w:tcPr>
          <w:p w:rsidR="00273B9A" w:rsidP="00E565E6" w:rsidRDefault="008841CD" w14:paraId="3B9820BB" w14:textId="77777777">
            <w:pPr>
              <w:pStyle w:val="ListParagraph"/>
              <w:numPr>
                <w:ilvl w:val="0"/>
                <w:numId w:val="6"/>
              </w:numPr>
            </w:pPr>
            <w:r>
              <w:lastRenderedPageBreak/>
              <w:t>Open source</w:t>
            </w:r>
          </w:p>
          <w:p w:rsidR="008841CD" w:rsidP="00E565E6" w:rsidRDefault="008841CD" w14:paraId="7E888EC8" w14:textId="77777777">
            <w:pPr>
              <w:pStyle w:val="ListParagraph"/>
              <w:numPr>
                <w:ilvl w:val="0"/>
                <w:numId w:val="6"/>
              </w:numPr>
            </w:pPr>
            <w:r>
              <w:t>+300,000 packages</w:t>
            </w:r>
          </w:p>
          <w:p w:rsidR="008841CD" w:rsidP="00E565E6" w:rsidRDefault="008841CD" w14:paraId="6846BCD5" w14:textId="77777777">
            <w:pPr>
              <w:pStyle w:val="ListParagraph"/>
              <w:numPr>
                <w:ilvl w:val="0"/>
                <w:numId w:val="6"/>
              </w:numPr>
            </w:pPr>
            <w:r>
              <w:lastRenderedPageBreak/>
              <w:t>Beginner friendly</w:t>
            </w:r>
          </w:p>
          <w:p w:rsidR="008841CD" w:rsidP="00E565E6" w:rsidRDefault="008841CD" w14:paraId="01BB808B" w14:textId="77777777">
            <w:pPr>
              <w:pStyle w:val="ListParagraph"/>
              <w:numPr>
                <w:ilvl w:val="0"/>
                <w:numId w:val="6"/>
              </w:numPr>
            </w:pPr>
            <w:r>
              <w:t>English like syntax</w:t>
            </w:r>
          </w:p>
          <w:p w:rsidR="008841CD" w:rsidP="00E565E6" w:rsidRDefault="008841CD" w14:paraId="3B832737" w14:textId="0A2B3EEE">
            <w:pPr>
              <w:pStyle w:val="ListParagraph"/>
              <w:numPr>
                <w:ilvl w:val="0"/>
                <w:numId w:val="6"/>
              </w:numPr>
            </w:pPr>
            <w:r>
              <w:t>High ease of deployment and reproducibility</w:t>
            </w:r>
          </w:p>
        </w:tc>
      </w:tr>
      <w:tr w:rsidR="00273B9A" w:rsidTr="00273B9A" w14:paraId="6EE8C8A1" w14:textId="77777777">
        <w:tc>
          <w:tcPr>
            <w:tcW w:w="2547" w:type="dxa"/>
          </w:tcPr>
          <w:p w:rsidR="00273B9A" w:rsidP="4D5252EA" w:rsidRDefault="00AC2ECB" w14:paraId="1A882A65" w14:textId="09BE3424">
            <w:r>
              <w:t>Disadvantages</w:t>
            </w:r>
          </w:p>
        </w:tc>
        <w:tc>
          <w:tcPr>
            <w:tcW w:w="3827" w:type="dxa"/>
          </w:tcPr>
          <w:p w:rsidR="00273B9A" w:rsidP="00E565E6" w:rsidRDefault="00795C01" w14:paraId="5CA00E57" w14:textId="77777777">
            <w:pPr>
              <w:pStyle w:val="ListParagraph"/>
              <w:numPr>
                <w:ilvl w:val="0"/>
                <w:numId w:val="7"/>
              </w:numPr>
            </w:pPr>
            <w:r>
              <w:t>More difficult when using advanced functionalities</w:t>
            </w:r>
          </w:p>
          <w:p w:rsidR="00E565E6" w:rsidP="00E565E6" w:rsidRDefault="00E565E6" w14:paraId="4155E77F" w14:textId="77777777">
            <w:pPr>
              <w:pStyle w:val="ListParagraph"/>
              <w:numPr>
                <w:ilvl w:val="0"/>
                <w:numId w:val="7"/>
              </w:numPr>
            </w:pPr>
            <w:r>
              <w:t>Slower language</w:t>
            </w:r>
          </w:p>
          <w:p w:rsidR="00E565E6" w:rsidP="00E565E6" w:rsidRDefault="00E565E6" w14:paraId="374CA342" w14:textId="09434F36">
            <w:pPr>
              <w:pStyle w:val="ListParagraph"/>
              <w:numPr>
                <w:ilvl w:val="0"/>
                <w:numId w:val="7"/>
              </w:numPr>
            </w:pPr>
            <w:r>
              <w:t>Finding right libraries can be hard</w:t>
            </w:r>
          </w:p>
        </w:tc>
        <w:tc>
          <w:tcPr>
            <w:tcW w:w="2977" w:type="dxa"/>
          </w:tcPr>
          <w:p w:rsidR="00273B9A" w:rsidP="008841CD" w:rsidRDefault="00613FCC" w14:paraId="6DB997D9" w14:textId="77777777">
            <w:pPr>
              <w:pStyle w:val="ListParagraph"/>
              <w:numPr>
                <w:ilvl w:val="0"/>
                <w:numId w:val="7"/>
              </w:numPr>
            </w:pPr>
            <w:r>
              <w:t>Poor memory efficiently</w:t>
            </w:r>
          </w:p>
          <w:p w:rsidR="00613FCC" w:rsidP="008841CD" w:rsidRDefault="00613FCC" w14:paraId="37BE509A" w14:textId="674FA12A">
            <w:pPr>
              <w:pStyle w:val="ListParagraph"/>
              <w:numPr>
                <w:ilvl w:val="0"/>
                <w:numId w:val="7"/>
              </w:numPr>
            </w:pPr>
            <w:r>
              <w:t>Has less libraries for data science</w:t>
            </w:r>
          </w:p>
          <w:p w:rsidR="00613FCC" w:rsidP="008841CD" w:rsidRDefault="00613FCC" w14:paraId="50E966CF" w14:textId="33A14B5C">
            <w:pPr>
              <w:pStyle w:val="ListParagraph"/>
              <w:numPr>
                <w:ilvl w:val="0"/>
                <w:numId w:val="7"/>
              </w:numPr>
            </w:pPr>
            <w:r>
              <w:t>Real time errors</w:t>
            </w:r>
          </w:p>
          <w:p w:rsidR="00613FCC" w:rsidP="008841CD" w:rsidRDefault="00613FCC" w14:paraId="37CD0C6E" w14:textId="77777777">
            <w:pPr>
              <w:pStyle w:val="ListParagraph"/>
              <w:numPr>
                <w:ilvl w:val="0"/>
                <w:numId w:val="7"/>
              </w:numPr>
            </w:pPr>
            <w:r>
              <w:t>Needs rigorous testing</w:t>
            </w:r>
          </w:p>
          <w:p w:rsidR="00613FCC" w:rsidP="008841CD" w:rsidRDefault="00613FCC" w14:paraId="121FF438" w14:textId="4C4CD73A">
            <w:pPr>
              <w:pStyle w:val="ListParagraph"/>
              <w:numPr>
                <w:ilvl w:val="0"/>
                <w:numId w:val="7"/>
              </w:numPr>
            </w:pPr>
            <w:r>
              <w:t>Visualizations are more convoluted</w:t>
            </w:r>
          </w:p>
        </w:tc>
      </w:tr>
    </w:tbl>
    <w:p w:rsidR="4D5252EA" w:rsidP="4D5252EA" w:rsidRDefault="4D5252EA" w14:paraId="4002266C" w14:textId="67850DA0"/>
    <w:p w:rsidR="006211B4" w:rsidP="4D5252EA" w:rsidRDefault="006211B4" w14:paraId="04E4A99C" w14:textId="49CC5EBD">
      <w:r>
        <w:t>Comparing the 2 software there are some similarities with them like that there are both general purpose programming langu</w:t>
      </w:r>
      <w:r w:rsidR="0030409D">
        <w:t xml:space="preserve">ages. But R studio is made for research, finance and data science, which is was I care about in the software for data science since this is was my predictions models are in. python is still a good software to know but for this project the better functionalities </w:t>
      </w:r>
      <w:r w:rsidR="004C088A">
        <w:t xml:space="preserve">for data science like graphs and analysis make this a no brainer </w:t>
      </w:r>
      <w:r w:rsidR="00167541">
        <w:t>in which software to pick for this project.</w:t>
      </w:r>
    </w:p>
    <w:p w:rsidR="0565473B" w:rsidP="4D5252EA" w:rsidRDefault="0565473B" w14:paraId="36CD763F" w14:textId="05750CD3">
      <w:pPr>
        <w:pStyle w:val="Heading2"/>
      </w:pPr>
      <w:bookmarkStart w:name="_Toc191300513" w:id="12"/>
      <w:r>
        <w:t>Machine Learning models chosen</w:t>
      </w:r>
      <w:bookmarkEnd w:id="12"/>
    </w:p>
    <w:p w:rsidR="4D5252EA" w:rsidP="4D5252EA" w:rsidRDefault="00DB7912" w14:paraId="37BD33EB" w14:textId="11BA12A5">
      <w:r>
        <w:t>Chosen models:</w:t>
      </w:r>
    </w:p>
    <w:p w:rsidR="00DB7912" w:rsidP="00DB7912" w:rsidRDefault="00DB7912" w14:paraId="3CE9C531" w14:textId="723757E9">
      <w:pPr>
        <w:pStyle w:val="ListParagraph"/>
        <w:numPr>
          <w:ilvl w:val="0"/>
          <w:numId w:val="3"/>
        </w:numPr>
      </w:pPr>
      <w:r>
        <w:t>Naïve Bayes</w:t>
      </w:r>
    </w:p>
    <w:p w:rsidR="00DB7912" w:rsidP="00DB7912" w:rsidRDefault="00DB7912" w14:paraId="06F4AA8E" w14:textId="436F4DCE">
      <w:pPr>
        <w:pStyle w:val="ListParagraph"/>
        <w:numPr>
          <w:ilvl w:val="0"/>
          <w:numId w:val="3"/>
        </w:numPr>
      </w:pPr>
      <w:r>
        <w:t>Decision Tree</w:t>
      </w:r>
    </w:p>
    <w:p w:rsidR="00DB7912" w:rsidP="00DB7912" w:rsidRDefault="00DB7912" w14:paraId="076FD8B7" w14:textId="2D13E1AF">
      <w:pPr>
        <w:pStyle w:val="ListParagraph"/>
        <w:numPr>
          <w:ilvl w:val="0"/>
          <w:numId w:val="3"/>
        </w:numPr>
      </w:pPr>
      <w:r>
        <w:t>Random Forest</w:t>
      </w:r>
    </w:p>
    <w:p w:rsidR="00DB7912" w:rsidP="00DB7912" w:rsidRDefault="00983FED" w14:paraId="3377DF99" w14:textId="24C2835E">
      <w:pPr>
        <w:pStyle w:val="ListParagraph"/>
        <w:numPr>
          <w:ilvl w:val="0"/>
          <w:numId w:val="3"/>
        </w:numPr>
      </w:pPr>
      <w:r>
        <w:t>Regression</w:t>
      </w:r>
    </w:p>
    <w:p w:rsidR="00983FED" w:rsidP="00DB7912" w:rsidRDefault="00983FED" w14:paraId="242DF464" w14:textId="3A736A73">
      <w:pPr>
        <w:pStyle w:val="ListParagraph"/>
        <w:numPr>
          <w:ilvl w:val="0"/>
          <w:numId w:val="3"/>
        </w:numPr>
      </w:pPr>
      <w:r>
        <w:t>K Nearest Neighbors (KNN)</w:t>
      </w:r>
    </w:p>
    <w:p w:rsidR="0565473B" w:rsidP="4D5252EA" w:rsidRDefault="0565473B" w14:paraId="425EF733" w14:textId="7E4D1138">
      <w:pPr>
        <w:pStyle w:val="Heading2"/>
      </w:pPr>
      <w:bookmarkStart w:name="_Toc191300514" w:id="13"/>
      <w:r>
        <w:t>Methodology chosen/Framework</w:t>
      </w:r>
      <w:bookmarkEnd w:id="13"/>
    </w:p>
    <w:p w:rsidR="4D5252EA" w:rsidP="4D5252EA" w:rsidRDefault="009E2642" w14:paraId="68FF3435" w14:textId="29C9410A">
      <w:r>
        <w:t>When it comes to my methodology that I am going to use for my project</w:t>
      </w:r>
      <w:r w:rsidR="00EE79DA">
        <w:t>, I am going to user the machine learning approach which will include these steps.</w:t>
      </w:r>
    </w:p>
    <w:p w:rsidR="00EE79DA" w:rsidP="00EE79DA" w:rsidRDefault="00EE79DA" w14:paraId="734474DC" w14:textId="13F3D379">
      <w:pPr>
        <w:pStyle w:val="ListParagraph"/>
        <w:numPr>
          <w:ilvl w:val="0"/>
          <w:numId w:val="5"/>
        </w:numPr>
      </w:pPr>
      <w:r>
        <w:t>Data collection</w:t>
      </w:r>
    </w:p>
    <w:p w:rsidR="00EE79DA" w:rsidP="00EE79DA" w:rsidRDefault="00EE79DA" w14:paraId="2365BD27" w14:textId="2DF06D85">
      <w:pPr>
        <w:pStyle w:val="ListParagraph"/>
        <w:numPr>
          <w:ilvl w:val="0"/>
          <w:numId w:val="5"/>
        </w:numPr>
      </w:pPr>
      <w:r>
        <w:t>Data cleaning</w:t>
      </w:r>
    </w:p>
    <w:p w:rsidR="00EE79DA" w:rsidP="00EE79DA" w:rsidRDefault="00EE79DA" w14:paraId="3804178D" w14:textId="28274AB8">
      <w:pPr>
        <w:pStyle w:val="ListParagraph"/>
        <w:numPr>
          <w:ilvl w:val="0"/>
          <w:numId w:val="5"/>
        </w:numPr>
      </w:pPr>
      <w:r>
        <w:lastRenderedPageBreak/>
        <w:t>Model building</w:t>
      </w:r>
    </w:p>
    <w:p w:rsidR="00EE79DA" w:rsidP="00EE79DA" w:rsidRDefault="00111D6D" w14:paraId="34C43EFE" w14:textId="3948402A">
      <w:pPr>
        <w:pStyle w:val="ListParagraph"/>
        <w:numPr>
          <w:ilvl w:val="0"/>
          <w:numId w:val="5"/>
        </w:numPr>
      </w:pPr>
      <w:r>
        <w:t>Evaluate</w:t>
      </w:r>
    </w:p>
    <w:p w:rsidR="00111D6D" w:rsidP="00EE79DA" w:rsidRDefault="00111D6D" w14:paraId="5AA8344D" w14:textId="66996C34">
      <w:pPr>
        <w:pStyle w:val="ListParagraph"/>
        <w:numPr>
          <w:ilvl w:val="0"/>
          <w:numId w:val="5"/>
        </w:numPr>
      </w:pPr>
      <w:r>
        <w:t>Model deployment</w:t>
      </w:r>
    </w:p>
    <w:p w:rsidR="00111D6D" w:rsidP="00111D6D" w:rsidRDefault="00111D6D" w14:paraId="4A2EAFD5" w14:textId="252D409A">
      <w:r>
        <w:t xml:space="preserve">These steps will be used to complete this project where </w:t>
      </w:r>
      <w:r w:rsidR="004D00DA">
        <w:t>I will use the data set I have chosen to complete the data collection step of this model</w:t>
      </w:r>
      <w:r w:rsidR="001E5CE4">
        <w:t xml:space="preserve">, I will then open the dataset in R studio to then check if the data has any null data contained in the dataset and use methods to </w:t>
      </w:r>
      <w:r w:rsidR="0003023D">
        <w:t xml:space="preserve">replace the data so that there are no errors, in the next step I will then write the code for each of my chosen models and start running them to </w:t>
      </w:r>
      <w:r w:rsidR="00FD1D17">
        <w:t xml:space="preserve">make predictions on which accounts are at risk of becoming default. I will then use code in R studios to make graphs to show </w:t>
      </w:r>
      <w:r w:rsidR="00161AD2">
        <w:t xml:space="preserve">where there could be errors in the data made from the predictions to make </w:t>
      </w:r>
      <w:r w:rsidR="00BA74F5">
        <w:t>a good evaluation of the models used</w:t>
      </w:r>
      <w:r w:rsidR="00594145">
        <w:t xml:space="preserve"> to determine which model is going to be my product. Then for the final step I will upload my code on to git hub through my process to make sure that there is come records of time and that my final product is outlined for other users to take and deploy onto their systems, in these last </w:t>
      </w:r>
      <w:r w:rsidR="00F83CC6">
        <w:t xml:space="preserve">couple steps I will need to make a presentation about my product which will include my evaluation of each model and a dashboard to make it </w:t>
      </w:r>
      <w:r w:rsidR="00B95659">
        <w:t>presentable.</w:t>
      </w:r>
    </w:p>
    <w:p w:rsidR="604A6EC6" w:rsidP="4D5252EA" w:rsidRDefault="604A6EC6" w14:paraId="7DDE409A" w14:textId="2CDB9DCF">
      <w:pPr>
        <w:pStyle w:val="Heading1"/>
      </w:pPr>
      <w:bookmarkStart w:name="_Toc191300515" w:id="14"/>
      <w:r>
        <w:t>Data</w:t>
      </w:r>
      <w:bookmarkEnd w:id="14"/>
    </w:p>
    <w:p w:rsidR="4D5252EA" w:rsidP="4D5252EA" w:rsidRDefault="4D5252EA" w14:paraId="13BE1A80" w14:textId="751DD1DC">
      <w:r w:rsidR="1987A394">
        <w:rPr/>
        <w:t>In this section I will look at the dataset taken for my project and look though it for missing data to then fill the spots in via KNN. This is done to make the predicti</w:t>
      </w:r>
      <w:r w:rsidR="14700149">
        <w:rPr/>
        <w:t xml:space="preserve">ons more </w:t>
      </w:r>
      <w:r w:rsidR="14700149">
        <w:rPr/>
        <w:t>accurate</w:t>
      </w:r>
      <w:r w:rsidR="14700149">
        <w:rPr/>
        <w:t xml:space="preserve"> since </w:t>
      </w:r>
      <w:r w:rsidR="2479CC80">
        <w:rPr/>
        <w:t>there</w:t>
      </w:r>
      <w:r w:rsidR="14700149">
        <w:rPr/>
        <w:t xml:space="preserve"> </w:t>
      </w:r>
      <w:r w:rsidR="14700149">
        <w:rPr/>
        <w:t>won't</w:t>
      </w:r>
      <w:r w:rsidR="14700149">
        <w:rPr/>
        <w:t xml:space="preserve"> be any null data in the dataset</w:t>
      </w:r>
    </w:p>
    <w:p w:rsidR="14700149" w:rsidRDefault="14700149" w14:paraId="114717D1" w14:textId="5BC53B74">
      <w:r w:rsidR="14700149">
        <w:drawing>
          <wp:inline wp14:editId="3E636309" wp14:anchorId="406A2630">
            <wp:extent cx="5943600" cy="1352550"/>
            <wp:effectExtent l="0" t="0" r="0" b="0"/>
            <wp:docPr id="1194792200" name="" title=""/>
            <wp:cNvGraphicFramePr>
              <a:graphicFrameLocks noChangeAspect="1"/>
            </wp:cNvGraphicFramePr>
            <a:graphic>
              <a:graphicData uri="http://schemas.openxmlformats.org/drawingml/2006/picture">
                <pic:pic>
                  <pic:nvPicPr>
                    <pic:cNvPr id="0" name=""/>
                    <pic:cNvPicPr/>
                  </pic:nvPicPr>
                  <pic:blipFill>
                    <a:blip r:embed="R8c336781030b400b">
                      <a:extLst>
                        <a:ext xmlns:a="http://schemas.openxmlformats.org/drawingml/2006/main" uri="{28A0092B-C50C-407E-A947-70E740481C1C}">
                          <a14:useLocalDpi val="0"/>
                        </a:ext>
                      </a:extLst>
                    </a:blip>
                    <a:stretch>
                      <a:fillRect/>
                    </a:stretch>
                  </pic:blipFill>
                  <pic:spPr>
                    <a:xfrm>
                      <a:off x="0" y="0"/>
                      <a:ext cx="5943600" cy="1352550"/>
                    </a:xfrm>
                    <a:prstGeom prst="rect">
                      <a:avLst/>
                    </a:prstGeom>
                  </pic:spPr>
                </pic:pic>
              </a:graphicData>
            </a:graphic>
          </wp:inline>
        </w:drawing>
      </w:r>
      <w:r w:rsidR="14700149">
        <w:rPr/>
        <w:t xml:space="preserve">This is the code I used to allow R studio to gain access to the data set and check for any null data. This was done by </w:t>
      </w:r>
      <w:r w:rsidR="1054AAB4">
        <w:rPr/>
        <w:t>downloading two libraries these are mice and VIM</w:t>
      </w:r>
      <w:r w:rsidR="0AEDB7C9">
        <w:rPr/>
        <w:t xml:space="preserve">, the library mice </w:t>
      </w:r>
      <w:r w:rsidR="0AEDB7C9">
        <w:rPr/>
        <w:t>is</w:t>
      </w:r>
      <w:r w:rsidR="0AEDB7C9">
        <w:rPr/>
        <w:t xml:space="preserve"> used to use the </w:t>
      </w:r>
      <w:r w:rsidR="0AEDB7C9">
        <w:rPr/>
        <w:t>md.pattern</w:t>
      </w:r>
      <w:r w:rsidR="0AEDB7C9">
        <w:rPr/>
        <w:t xml:space="preserve"> function to check the data set for any null values, the second library is VIM this i</w:t>
      </w:r>
      <w:r w:rsidR="5B42B9E0">
        <w:rPr/>
        <w:t>s used for KNN predictions to fill these missing values.</w:t>
      </w:r>
      <w:r w:rsidR="5AC10991">
        <w:rPr/>
        <w:t xml:space="preserve"> Line 5 was used to allow R to read the data set making it a variable.</w:t>
      </w:r>
    </w:p>
    <w:p w:rsidR="5B42B9E0" w:rsidRDefault="5B42B9E0" w14:paraId="157A2261" w14:textId="7A23C04A">
      <w:r w:rsidR="5B42B9E0">
        <w:drawing>
          <wp:inline wp14:editId="691C11C3" wp14:anchorId="0F2E95E8">
            <wp:extent cx="5943600" cy="2705100"/>
            <wp:effectExtent l="0" t="0" r="0" b="0"/>
            <wp:docPr id="1918812694" name="" title=""/>
            <wp:cNvGraphicFramePr>
              <a:graphicFrameLocks noChangeAspect="1"/>
            </wp:cNvGraphicFramePr>
            <a:graphic>
              <a:graphicData uri="http://schemas.openxmlformats.org/drawingml/2006/picture">
                <pic:pic>
                  <pic:nvPicPr>
                    <pic:cNvPr id="0" name=""/>
                    <pic:cNvPicPr/>
                  </pic:nvPicPr>
                  <pic:blipFill>
                    <a:blip r:embed="Re541abe8801743b1">
                      <a:extLst>
                        <a:ext xmlns:a="http://schemas.openxmlformats.org/drawingml/2006/main" uri="{28A0092B-C50C-407E-A947-70E740481C1C}">
                          <a14:useLocalDpi val="0"/>
                        </a:ext>
                      </a:extLst>
                    </a:blip>
                    <a:stretch>
                      <a:fillRect/>
                    </a:stretch>
                  </pic:blipFill>
                  <pic:spPr>
                    <a:xfrm>
                      <a:off x="0" y="0"/>
                      <a:ext cx="5943600" cy="2705100"/>
                    </a:xfrm>
                    <a:prstGeom prst="rect">
                      <a:avLst/>
                    </a:prstGeom>
                  </pic:spPr>
                </pic:pic>
              </a:graphicData>
            </a:graphic>
          </wp:inline>
        </w:drawing>
      </w:r>
      <w:r w:rsidR="5B42B9E0">
        <w:rPr/>
        <w:t xml:space="preserve">Looking at the dataset there </w:t>
      </w:r>
      <w:r w:rsidR="5B42B9E0">
        <w:rPr/>
        <w:t>is</w:t>
      </w:r>
      <w:r w:rsidR="5B42B9E0">
        <w:rPr/>
        <w:t xml:space="preserve"> some missing </w:t>
      </w:r>
      <w:r w:rsidR="5B42B9E0">
        <w:rPr/>
        <w:t>values</w:t>
      </w:r>
      <w:r w:rsidR="5B42B9E0">
        <w:rPr/>
        <w:t xml:space="preserve"> but they are not in the correct format since we will need them to be N/A to make them show up </w:t>
      </w:r>
      <w:r w:rsidR="38B10BD3">
        <w:rPr/>
        <w:t xml:space="preserve">while using the </w:t>
      </w:r>
      <w:r w:rsidR="38B10BD3">
        <w:rPr/>
        <w:t>md.pattern</w:t>
      </w:r>
      <w:r w:rsidR="38B10BD3">
        <w:rPr/>
        <w:t xml:space="preserve"> function. To fix this issue in the data set we will need to </w:t>
      </w:r>
      <w:r w:rsidR="48782F42">
        <w:rPr/>
        <w:t>change this data to a correct format, this was done by this line of code:</w:t>
      </w:r>
    </w:p>
    <w:p w:rsidR="48782F42" w:rsidRDefault="48782F42" w14:paraId="7069EF04" w14:textId="3C029829">
      <w:r w:rsidR="48782F42">
        <w:drawing>
          <wp:inline wp14:editId="5A1C50EC" wp14:anchorId="5F88B2AC">
            <wp:extent cx="3333750" cy="190500"/>
            <wp:effectExtent l="0" t="0" r="0" b="0"/>
            <wp:docPr id="1317143227" name="" title=""/>
            <wp:cNvGraphicFramePr>
              <a:graphicFrameLocks noChangeAspect="1"/>
            </wp:cNvGraphicFramePr>
            <a:graphic>
              <a:graphicData uri="http://schemas.openxmlformats.org/drawingml/2006/picture">
                <pic:pic>
                  <pic:nvPicPr>
                    <pic:cNvPr id="0" name=""/>
                    <pic:cNvPicPr/>
                  </pic:nvPicPr>
                  <pic:blipFill>
                    <a:blip r:embed="R403323e209bc4fa8">
                      <a:extLst>
                        <a:ext xmlns:a="http://schemas.openxmlformats.org/drawingml/2006/main" uri="{28A0092B-C50C-407E-A947-70E740481C1C}">
                          <a14:useLocalDpi val="0"/>
                        </a:ext>
                      </a:extLst>
                    </a:blip>
                    <a:stretch>
                      <a:fillRect/>
                    </a:stretch>
                  </pic:blipFill>
                  <pic:spPr>
                    <a:xfrm>
                      <a:off x="0" y="0"/>
                      <a:ext cx="3333750" cy="190500"/>
                    </a:xfrm>
                    <a:prstGeom prst="rect">
                      <a:avLst/>
                    </a:prstGeom>
                  </pic:spPr>
                </pic:pic>
              </a:graphicData>
            </a:graphic>
          </wp:inline>
        </w:drawing>
      </w:r>
    </w:p>
    <w:p w:rsidR="48782F42" w:rsidRDefault="48782F42" w14:paraId="6AC7D9F6" w14:textId="01DE5B8B">
      <w:r w:rsidR="48782F42">
        <w:rPr/>
        <w:t>After doing this we can see that the data has been changed.</w:t>
      </w:r>
    </w:p>
    <w:p w:rsidR="48782F42" w:rsidRDefault="48782F42" w14:paraId="32CF4CDB" w14:textId="5D5E6378">
      <w:r w:rsidR="48782F42">
        <w:drawing>
          <wp:inline wp14:editId="76DD9963" wp14:anchorId="0FFF1B42">
            <wp:extent cx="5943600" cy="2305050"/>
            <wp:effectExtent l="0" t="0" r="0" b="0"/>
            <wp:docPr id="372557197" name="" title=""/>
            <wp:cNvGraphicFramePr>
              <a:graphicFrameLocks noChangeAspect="1"/>
            </wp:cNvGraphicFramePr>
            <a:graphic>
              <a:graphicData uri="http://schemas.openxmlformats.org/drawingml/2006/picture">
                <pic:pic>
                  <pic:nvPicPr>
                    <pic:cNvPr id="0" name=""/>
                    <pic:cNvPicPr/>
                  </pic:nvPicPr>
                  <pic:blipFill>
                    <a:blip r:embed="R7f7725b9733c4536">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r w:rsidR="48782F42">
        <w:rPr/>
        <w:t xml:space="preserve">After this we can use </w:t>
      </w:r>
      <w:r w:rsidR="48782F42">
        <w:rPr/>
        <w:t>md.pattern</w:t>
      </w:r>
      <w:r w:rsidR="48782F42">
        <w:rPr/>
        <w:t xml:space="preserve"> to see where the data is missing in the data set.</w:t>
      </w:r>
    </w:p>
    <w:p w:rsidR="54B33F3D" w:rsidRDefault="54B33F3D" w14:paraId="253AB522" w14:textId="1E5B1BDE">
      <w:r w:rsidR="54B33F3D">
        <w:drawing>
          <wp:inline wp14:editId="243BE92E" wp14:anchorId="1C3AA590">
            <wp:extent cx="2124075" cy="180975"/>
            <wp:effectExtent l="0" t="0" r="0" b="0"/>
            <wp:docPr id="1776687535" name="" title=""/>
            <wp:cNvGraphicFramePr>
              <a:graphicFrameLocks noChangeAspect="1"/>
            </wp:cNvGraphicFramePr>
            <a:graphic>
              <a:graphicData uri="http://schemas.openxmlformats.org/drawingml/2006/picture">
                <pic:pic>
                  <pic:nvPicPr>
                    <pic:cNvPr id="0" name=""/>
                    <pic:cNvPicPr/>
                  </pic:nvPicPr>
                  <pic:blipFill>
                    <a:blip r:embed="Rd0d20c9d97bf4a02">
                      <a:extLst>
                        <a:ext xmlns:a="http://schemas.openxmlformats.org/drawingml/2006/main" uri="{28A0092B-C50C-407E-A947-70E740481C1C}">
                          <a14:useLocalDpi val="0"/>
                        </a:ext>
                      </a:extLst>
                    </a:blip>
                    <a:stretch>
                      <a:fillRect/>
                    </a:stretch>
                  </pic:blipFill>
                  <pic:spPr>
                    <a:xfrm>
                      <a:off x="0" y="0"/>
                      <a:ext cx="2124075" cy="180975"/>
                    </a:xfrm>
                    <a:prstGeom prst="rect">
                      <a:avLst/>
                    </a:prstGeom>
                  </pic:spPr>
                </pic:pic>
              </a:graphicData>
            </a:graphic>
          </wp:inline>
        </w:drawing>
      </w:r>
    </w:p>
    <w:p w:rsidR="7DF59303" w:rsidRDefault="7DF59303" w14:paraId="73A9283E" w14:textId="73083AFD">
      <w:r w:rsidR="7DF59303">
        <w:drawing>
          <wp:inline wp14:editId="7ACD74D4" wp14:anchorId="3978EB8D">
            <wp:extent cx="5943600" cy="4219575"/>
            <wp:effectExtent l="0" t="0" r="0" b="0"/>
            <wp:docPr id="1803096820" name="" title=""/>
            <wp:cNvGraphicFramePr>
              <a:graphicFrameLocks noChangeAspect="1"/>
            </wp:cNvGraphicFramePr>
            <a:graphic>
              <a:graphicData uri="http://schemas.openxmlformats.org/drawingml/2006/picture">
                <pic:pic>
                  <pic:nvPicPr>
                    <pic:cNvPr id="0" name=""/>
                    <pic:cNvPicPr/>
                  </pic:nvPicPr>
                  <pic:blipFill>
                    <a:blip r:embed="Re0a13d3c8adb4690">
                      <a:extLst>
                        <a:ext xmlns:a="http://schemas.openxmlformats.org/drawingml/2006/main" uri="{28A0092B-C50C-407E-A947-70E740481C1C}">
                          <a14:useLocalDpi val="0"/>
                        </a:ext>
                      </a:extLst>
                    </a:blip>
                    <a:stretch>
                      <a:fillRect/>
                    </a:stretch>
                  </pic:blipFill>
                  <pic:spPr>
                    <a:xfrm>
                      <a:off x="0" y="0"/>
                      <a:ext cx="5943600" cy="4219575"/>
                    </a:xfrm>
                    <a:prstGeom prst="rect">
                      <a:avLst/>
                    </a:prstGeom>
                  </pic:spPr>
                </pic:pic>
              </a:graphicData>
            </a:graphic>
          </wp:inline>
        </w:drawing>
      </w:r>
      <w:r w:rsidR="7DF59303">
        <w:rPr/>
        <w:t xml:space="preserve">Now we can start filling in these null data. </w:t>
      </w:r>
    </w:p>
    <w:p w:rsidR="68ADEFCD" w:rsidRDefault="68ADEFCD" w14:paraId="758F121A" w14:textId="5505D7C2">
      <w:r w:rsidR="68ADEFCD">
        <w:drawing>
          <wp:inline wp14:editId="1D50EB50" wp14:anchorId="60387A90">
            <wp:extent cx="5943600" cy="457200"/>
            <wp:effectExtent l="0" t="0" r="0" b="0"/>
            <wp:docPr id="302881911" name="" title=""/>
            <wp:cNvGraphicFramePr>
              <a:graphicFrameLocks noChangeAspect="1"/>
            </wp:cNvGraphicFramePr>
            <a:graphic>
              <a:graphicData uri="http://schemas.openxmlformats.org/drawingml/2006/picture">
                <pic:pic>
                  <pic:nvPicPr>
                    <pic:cNvPr id="0" name=""/>
                    <pic:cNvPicPr/>
                  </pic:nvPicPr>
                  <pic:blipFill>
                    <a:blip r:embed="R14f2f4b13ac7468f">
                      <a:extLst>
                        <a:ext xmlns:a="http://schemas.openxmlformats.org/drawingml/2006/main" uri="{28A0092B-C50C-407E-A947-70E740481C1C}">
                          <a14:useLocalDpi val="0"/>
                        </a:ext>
                      </a:extLst>
                    </a:blip>
                    <a:stretch>
                      <a:fillRect/>
                    </a:stretch>
                  </pic:blipFill>
                  <pic:spPr>
                    <a:xfrm>
                      <a:off x="0" y="0"/>
                      <a:ext cx="5943600" cy="457200"/>
                    </a:xfrm>
                    <a:prstGeom prst="rect">
                      <a:avLst/>
                    </a:prstGeom>
                  </pic:spPr>
                </pic:pic>
              </a:graphicData>
            </a:graphic>
          </wp:inline>
        </w:drawing>
      </w:r>
      <w:r w:rsidR="68ADEFCD">
        <w:rPr/>
        <w:t>Line 9 is the code that is used to fill in the null data using KNN, I had to create a new varia</w:t>
      </w:r>
      <w:r w:rsidR="2313DE50">
        <w:rPr/>
        <w:t>ble to which is the new imputed data created. After this we can then look at the summary of the data to see if the data has been changed</w:t>
      </w:r>
      <w:r w:rsidR="4AE9A0B3">
        <w:rPr/>
        <w:t>:</w:t>
      </w:r>
    </w:p>
    <w:p w:rsidR="4AE9A0B3" w:rsidRDefault="4AE9A0B3" w14:paraId="75BD0175" w14:textId="7D68DE97">
      <w:r w:rsidR="4AE9A0B3">
        <w:drawing>
          <wp:inline wp14:editId="36FCFAD3" wp14:anchorId="1C12A737">
            <wp:extent cx="5943600" cy="3514725"/>
            <wp:effectExtent l="0" t="0" r="0" b="0"/>
            <wp:docPr id="791567609" name="" title=""/>
            <wp:cNvGraphicFramePr>
              <a:graphicFrameLocks noChangeAspect="1"/>
            </wp:cNvGraphicFramePr>
            <a:graphic>
              <a:graphicData uri="http://schemas.openxmlformats.org/drawingml/2006/picture">
                <pic:pic>
                  <pic:nvPicPr>
                    <pic:cNvPr id="0" name=""/>
                    <pic:cNvPicPr/>
                  </pic:nvPicPr>
                  <pic:blipFill>
                    <a:blip r:embed="Rcd8c14fa5b9c4f36">
                      <a:extLst>
                        <a:ext xmlns:a="http://schemas.openxmlformats.org/drawingml/2006/main" uri="{28A0092B-C50C-407E-A947-70E740481C1C}">
                          <a14:useLocalDpi val="0"/>
                        </a:ext>
                      </a:extLst>
                    </a:blip>
                    <a:stretch>
                      <a:fillRect/>
                    </a:stretch>
                  </pic:blipFill>
                  <pic:spPr>
                    <a:xfrm>
                      <a:off x="0" y="0"/>
                      <a:ext cx="5943600" cy="3514725"/>
                    </a:xfrm>
                    <a:prstGeom prst="rect">
                      <a:avLst/>
                    </a:prstGeom>
                  </pic:spPr>
                </pic:pic>
              </a:graphicData>
            </a:graphic>
          </wp:inline>
        </w:drawing>
      </w:r>
      <w:r w:rsidR="4AE9A0B3">
        <w:rPr/>
        <w:t xml:space="preserve">But the best way that this can be easily seen is by using </w:t>
      </w:r>
      <w:r w:rsidR="4AE9A0B3">
        <w:rPr/>
        <w:t>md.pattern</w:t>
      </w:r>
      <w:r w:rsidR="4AE9A0B3">
        <w:rPr/>
        <w:t xml:space="preserve"> to make a graph to see any null data</w:t>
      </w:r>
      <w:r w:rsidR="587728B5">
        <w:rPr/>
        <w:t>:</w:t>
      </w:r>
    </w:p>
    <w:p w:rsidR="7CB633EC" w:rsidRDefault="7CB633EC" w14:paraId="381AA665" w14:textId="368F4DC5">
      <w:r>
        <w:br w:type="page"/>
      </w:r>
      <w:r w:rsidR="1F5154A5">
        <w:drawing>
          <wp:inline wp14:editId="0E5A5EC6" wp14:anchorId="53E4355C">
            <wp:extent cx="5943600" cy="542925"/>
            <wp:effectExtent l="0" t="0" r="0" b="0"/>
            <wp:docPr id="486663374" name="" title=""/>
            <wp:cNvGraphicFramePr>
              <a:graphicFrameLocks noChangeAspect="1"/>
            </wp:cNvGraphicFramePr>
            <a:graphic>
              <a:graphicData uri="http://schemas.openxmlformats.org/drawingml/2006/picture">
                <pic:pic>
                  <pic:nvPicPr>
                    <pic:cNvPr id="0" name=""/>
                    <pic:cNvPicPr/>
                  </pic:nvPicPr>
                  <pic:blipFill>
                    <a:blip r:embed="R58a4c51e62d8481d">
                      <a:extLst>
                        <a:ext xmlns:a="http://schemas.openxmlformats.org/drawingml/2006/main" uri="{28A0092B-C50C-407E-A947-70E740481C1C}">
                          <a14:useLocalDpi val="0"/>
                        </a:ext>
                      </a:extLst>
                    </a:blip>
                    <a:stretch>
                      <a:fillRect/>
                    </a:stretch>
                  </pic:blipFill>
                  <pic:spPr>
                    <a:xfrm>
                      <a:off x="0" y="0"/>
                      <a:ext cx="5943600" cy="542925"/>
                    </a:xfrm>
                    <a:prstGeom prst="rect">
                      <a:avLst/>
                    </a:prstGeom>
                  </pic:spPr>
                </pic:pic>
              </a:graphicData>
            </a:graphic>
          </wp:inline>
        </w:drawing>
      </w:r>
      <w:r w:rsidR="1F5154A5">
        <w:rPr/>
        <w:t xml:space="preserve">now after this we will need to write this new imputed data into the data set for us to call back to </w:t>
      </w:r>
      <w:r w:rsidR="1F5154A5">
        <w:rPr/>
        <w:t>on</w:t>
      </w:r>
      <w:r w:rsidR="1F5154A5">
        <w:rPr/>
        <w:t xml:space="preserve"> a later date</w:t>
      </w:r>
      <w:r w:rsidR="02FB206E">
        <w:rPr/>
        <w:t>.</w:t>
      </w:r>
      <w:r w:rsidR="7C4D685C">
        <w:rPr/>
        <w:t xml:space="preserve"> This was done by the code below which created a new file called Default of credit card clients cleaned.csv:</w:t>
      </w:r>
    </w:p>
    <w:p w:rsidR="7C4D685C" w:rsidRDefault="7C4D685C" w14:paraId="122F3FD2" w14:textId="64E0D5B7">
      <w:r w:rsidR="7C4D685C">
        <w:drawing>
          <wp:inline wp14:editId="782AEC1A" wp14:anchorId="784325B3">
            <wp:extent cx="5943600" cy="142875"/>
            <wp:effectExtent l="0" t="0" r="0" b="0"/>
            <wp:docPr id="403365123" name="" title=""/>
            <wp:cNvGraphicFramePr>
              <a:graphicFrameLocks noChangeAspect="1"/>
            </wp:cNvGraphicFramePr>
            <a:graphic>
              <a:graphicData uri="http://schemas.openxmlformats.org/drawingml/2006/picture">
                <pic:pic>
                  <pic:nvPicPr>
                    <pic:cNvPr id="0" name=""/>
                    <pic:cNvPicPr/>
                  </pic:nvPicPr>
                  <pic:blipFill>
                    <a:blip r:embed="R5cdc01a5920746a1">
                      <a:extLst>
                        <a:ext xmlns:a="http://schemas.openxmlformats.org/drawingml/2006/main" uri="{28A0092B-C50C-407E-A947-70E740481C1C}">
                          <a14:useLocalDpi val="0"/>
                        </a:ext>
                      </a:extLst>
                    </a:blip>
                    <a:stretch>
                      <a:fillRect/>
                    </a:stretch>
                  </pic:blipFill>
                  <pic:spPr>
                    <a:xfrm>
                      <a:off x="0" y="0"/>
                      <a:ext cx="5943600" cy="142875"/>
                    </a:xfrm>
                    <a:prstGeom prst="rect">
                      <a:avLst/>
                    </a:prstGeom>
                  </pic:spPr>
                </pic:pic>
              </a:graphicData>
            </a:graphic>
          </wp:inline>
        </w:drawing>
      </w:r>
    </w:p>
    <w:p w:rsidR="7CB633EC" w:rsidRDefault="7CB633EC" w14:paraId="6361E8A1" w14:textId="04297E41"/>
    <w:p w:rsidR="604A6EC6" w:rsidP="4D5252EA" w:rsidRDefault="604A6EC6" w14:paraId="31A52AEC" w14:textId="62DD72FE">
      <w:pPr>
        <w:pStyle w:val="Heading1"/>
      </w:pPr>
      <w:bookmarkStart w:name="_Toc191300516" w:id="15"/>
      <w:r>
        <w:t>Results</w:t>
      </w:r>
      <w:bookmarkEnd w:id="15"/>
    </w:p>
    <w:p w:rsidR="4D5252EA" w:rsidP="4D5252EA" w:rsidRDefault="4D5252EA" w14:paraId="46640BE6" w14:textId="1A226FAF"/>
    <w:p w:rsidR="344D811E" w:rsidP="4D5252EA" w:rsidRDefault="344D811E" w14:paraId="7D3E37C3" w14:textId="487BD0E2">
      <w:pPr>
        <w:pStyle w:val="Heading1"/>
      </w:pPr>
      <w:bookmarkStart w:name="_Toc191300517" w:id="16"/>
      <w:r>
        <w:t>Conclusion</w:t>
      </w:r>
      <w:bookmarkEnd w:id="16"/>
    </w:p>
    <w:p w:rsidR="4D5252EA" w:rsidP="4D5252EA" w:rsidRDefault="4D5252EA" w14:paraId="4B48E56F" w14:textId="2E52F157"/>
    <w:p w:rsidR="16DD62EF" w:rsidP="45FD3C49" w:rsidRDefault="16DD62EF" w14:paraId="35721A83" w14:textId="0E47C55A">
      <w:pPr>
        <w:pStyle w:val="Heading1"/>
      </w:pPr>
      <w:bookmarkStart w:name="_Toc851028618" w:id="17"/>
      <w:bookmarkStart w:name="_Toc191300518" w:id="18"/>
      <w:r>
        <w:t>Appendix</w:t>
      </w:r>
      <w:bookmarkEnd w:id="17"/>
      <w:bookmarkEnd w:id="18"/>
    </w:p>
    <w:p w:rsidR="16DD62EF" w:rsidP="4D5252EA" w:rsidRDefault="16DD62EF" w14:paraId="62A46489" w14:textId="51EEAC57">
      <w:pPr>
        <w:pStyle w:val="Heading2"/>
      </w:pPr>
      <w:bookmarkStart w:name="_Toc1054221778" w:id="19"/>
      <w:bookmarkStart w:name="_Toc191300519" w:id="20"/>
      <w:r>
        <w:t>Risk register</w:t>
      </w:r>
      <w:bookmarkEnd w:id="19"/>
      <w:bookmarkEnd w:id="20"/>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01"/>
        <w:gridCol w:w="1948"/>
        <w:gridCol w:w="1077"/>
        <w:gridCol w:w="1833"/>
        <w:gridCol w:w="974"/>
        <w:gridCol w:w="2268"/>
        <w:gridCol w:w="859"/>
      </w:tblGrid>
      <w:tr w:rsidR="45FD3C49" w:rsidTr="5EC65EC0" w14:paraId="5C77B0DF" w14:textId="77777777">
        <w:trPr>
          <w:trHeight w:val="300"/>
        </w:trPr>
        <w:tc>
          <w:tcPr>
            <w:tcW w:w="401" w:type="dxa"/>
            <w:tcMar>
              <w:left w:w="105" w:type="dxa"/>
              <w:right w:w="105" w:type="dxa"/>
            </w:tcMar>
          </w:tcPr>
          <w:p w:rsidR="45FD3C49" w:rsidP="45FD3C49" w:rsidRDefault="45FD3C49" w14:paraId="724A77B6" w14:textId="66BADCBF">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ID</w:t>
            </w:r>
          </w:p>
        </w:tc>
        <w:tc>
          <w:tcPr>
            <w:tcW w:w="1948" w:type="dxa"/>
            <w:tcMar>
              <w:left w:w="105" w:type="dxa"/>
              <w:right w:w="105" w:type="dxa"/>
            </w:tcMar>
          </w:tcPr>
          <w:p w:rsidR="45FD3C49" w:rsidP="45FD3C49" w:rsidRDefault="45FD3C49" w14:paraId="79D80596" w14:textId="042406EA">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Risk Description</w:t>
            </w:r>
          </w:p>
        </w:tc>
        <w:tc>
          <w:tcPr>
            <w:tcW w:w="1077" w:type="dxa"/>
            <w:tcMar>
              <w:left w:w="105" w:type="dxa"/>
              <w:right w:w="105" w:type="dxa"/>
            </w:tcMar>
          </w:tcPr>
          <w:p w:rsidR="45FD3C49" w:rsidP="45FD3C49" w:rsidRDefault="45FD3C49" w14:paraId="1E386377" w14:textId="6115A1CC">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Likelihood</w:t>
            </w:r>
          </w:p>
        </w:tc>
        <w:tc>
          <w:tcPr>
            <w:tcW w:w="1833" w:type="dxa"/>
            <w:tcMar>
              <w:left w:w="105" w:type="dxa"/>
              <w:right w:w="105" w:type="dxa"/>
            </w:tcMar>
          </w:tcPr>
          <w:p w:rsidR="45FD3C49" w:rsidP="45FD3C49" w:rsidRDefault="45FD3C49" w14:paraId="410EC030" w14:textId="1A213C45">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Impact</w:t>
            </w:r>
          </w:p>
        </w:tc>
        <w:tc>
          <w:tcPr>
            <w:tcW w:w="974" w:type="dxa"/>
            <w:tcMar>
              <w:left w:w="105" w:type="dxa"/>
              <w:right w:w="105" w:type="dxa"/>
            </w:tcMar>
          </w:tcPr>
          <w:p w:rsidR="45FD3C49" w:rsidP="45FD3C49" w:rsidRDefault="45FD3C49" w14:paraId="4BDA6A69" w14:textId="675ADDED">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Owner</w:t>
            </w:r>
          </w:p>
        </w:tc>
        <w:tc>
          <w:tcPr>
            <w:tcW w:w="2268" w:type="dxa"/>
            <w:tcMar>
              <w:left w:w="105" w:type="dxa"/>
              <w:right w:w="105" w:type="dxa"/>
            </w:tcMar>
          </w:tcPr>
          <w:p w:rsidR="45FD3C49" w:rsidP="45FD3C49" w:rsidRDefault="45FD3C49" w14:paraId="06C345A7" w14:textId="0B1AB2AE">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Mitigation</w:t>
            </w:r>
          </w:p>
        </w:tc>
        <w:tc>
          <w:tcPr>
            <w:tcW w:w="859" w:type="dxa"/>
            <w:tcMar>
              <w:left w:w="105" w:type="dxa"/>
              <w:right w:w="105" w:type="dxa"/>
            </w:tcMar>
          </w:tcPr>
          <w:p w:rsidR="45FD3C49" w:rsidP="45FD3C49" w:rsidRDefault="45FD3C49" w14:paraId="7DFE7709" w14:textId="63522235">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Status</w:t>
            </w:r>
          </w:p>
        </w:tc>
      </w:tr>
      <w:tr w:rsidR="45FD3C49" w:rsidTr="5EC65EC0" w14:paraId="3B2414B1" w14:textId="77777777">
        <w:trPr>
          <w:trHeight w:val="300"/>
        </w:trPr>
        <w:tc>
          <w:tcPr>
            <w:tcW w:w="401" w:type="dxa"/>
            <w:tcMar>
              <w:left w:w="105" w:type="dxa"/>
              <w:right w:w="105" w:type="dxa"/>
            </w:tcMar>
          </w:tcPr>
          <w:p w:rsidR="45FD3C49" w:rsidP="45FD3C49" w:rsidRDefault="45FD3C49" w14:paraId="5708E008" w14:textId="02C26C7A">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1</w:t>
            </w:r>
          </w:p>
        </w:tc>
        <w:tc>
          <w:tcPr>
            <w:tcW w:w="1948" w:type="dxa"/>
            <w:tcMar>
              <w:left w:w="105" w:type="dxa"/>
              <w:right w:w="105" w:type="dxa"/>
            </w:tcMar>
          </w:tcPr>
          <w:p w:rsidR="45FD3C49" w:rsidP="45FD3C49" w:rsidRDefault="45FD3C49" w14:paraId="1E70398D" w14:textId="7DBD0C83">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Loss of data</w:t>
            </w:r>
          </w:p>
        </w:tc>
        <w:tc>
          <w:tcPr>
            <w:tcW w:w="1077" w:type="dxa"/>
            <w:tcMar>
              <w:left w:w="105" w:type="dxa"/>
              <w:right w:w="105" w:type="dxa"/>
            </w:tcMar>
          </w:tcPr>
          <w:p w:rsidR="45FD3C49" w:rsidP="45FD3C49" w:rsidRDefault="45FD3C49" w14:paraId="477607F0" w14:textId="0AFFDC20">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green"/>
                <w:lang w:val="en-GB"/>
              </w:rPr>
              <w:t>Low</w:t>
            </w:r>
          </w:p>
        </w:tc>
        <w:tc>
          <w:tcPr>
            <w:tcW w:w="1833" w:type="dxa"/>
            <w:tcMar>
              <w:left w:w="105" w:type="dxa"/>
              <w:right w:w="105" w:type="dxa"/>
            </w:tcMar>
          </w:tcPr>
          <w:p w:rsidR="45FD3C49" w:rsidP="45FD3C49" w:rsidRDefault="45FD3C49" w14:paraId="621E0124" w14:textId="16F5169E">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red"/>
                <w:lang w:val="en-GB"/>
              </w:rPr>
              <w:t>High</w:t>
            </w:r>
          </w:p>
        </w:tc>
        <w:tc>
          <w:tcPr>
            <w:tcW w:w="974" w:type="dxa"/>
            <w:tcMar>
              <w:left w:w="105" w:type="dxa"/>
              <w:right w:w="105" w:type="dxa"/>
            </w:tcMar>
          </w:tcPr>
          <w:p w:rsidR="45FD3C49" w:rsidP="45FD3C49" w:rsidRDefault="45FD3C49" w14:paraId="14A1293C" w14:textId="6026DA35">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Jack</w:t>
            </w:r>
          </w:p>
        </w:tc>
        <w:tc>
          <w:tcPr>
            <w:tcW w:w="2268" w:type="dxa"/>
            <w:tcMar>
              <w:left w:w="105" w:type="dxa"/>
              <w:right w:w="105" w:type="dxa"/>
            </w:tcMar>
          </w:tcPr>
          <w:p w:rsidR="45FD3C49" w:rsidP="45FD3C49" w:rsidRDefault="45FD3C49" w14:paraId="15D56D89" w14:textId="1DA1FE7D">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 xml:space="preserve">Save data to cloud </w:t>
            </w:r>
          </w:p>
        </w:tc>
        <w:tc>
          <w:tcPr>
            <w:tcW w:w="859" w:type="dxa"/>
            <w:tcMar>
              <w:left w:w="105" w:type="dxa"/>
              <w:right w:w="105" w:type="dxa"/>
            </w:tcMar>
          </w:tcPr>
          <w:p w:rsidR="45FD3C49" w:rsidP="45FD3C49" w:rsidRDefault="45FD3C49" w14:paraId="1339281A" w14:textId="66C2799B">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Open</w:t>
            </w:r>
          </w:p>
        </w:tc>
      </w:tr>
      <w:tr w:rsidR="45FD3C49" w:rsidTr="5EC65EC0" w14:paraId="0571D4C5" w14:textId="77777777">
        <w:trPr>
          <w:trHeight w:val="300"/>
        </w:trPr>
        <w:tc>
          <w:tcPr>
            <w:tcW w:w="401" w:type="dxa"/>
            <w:tcMar>
              <w:left w:w="105" w:type="dxa"/>
              <w:right w:w="105" w:type="dxa"/>
            </w:tcMar>
          </w:tcPr>
          <w:p w:rsidR="45FD3C49" w:rsidP="45FD3C49" w:rsidRDefault="45FD3C49" w14:paraId="47EF1FAE" w14:textId="557FE4D2">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2</w:t>
            </w:r>
          </w:p>
        </w:tc>
        <w:tc>
          <w:tcPr>
            <w:tcW w:w="1948" w:type="dxa"/>
            <w:tcMar>
              <w:left w:w="105" w:type="dxa"/>
              <w:right w:w="105" w:type="dxa"/>
            </w:tcMar>
          </w:tcPr>
          <w:p w:rsidR="45FD3C49" w:rsidP="45FD3C49" w:rsidRDefault="45FD3C49" w14:paraId="7FDAE3DA" w14:textId="54071A16">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Software accessibility</w:t>
            </w:r>
          </w:p>
        </w:tc>
        <w:tc>
          <w:tcPr>
            <w:tcW w:w="1077" w:type="dxa"/>
            <w:tcMar>
              <w:left w:w="105" w:type="dxa"/>
              <w:right w:w="105" w:type="dxa"/>
            </w:tcMar>
          </w:tcPr>
          <w:p w:rsidR="45FD3C49" w:rsidP="45FD3C49" w:rsidRDefault="45FD3C49" w14:paraId="43080943" w14:textId="7A76B58B">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green"/>
                <w:lang w:val="en-GB"/>
              </w:rPr>
              <w:t>Low</w:t>
            </w:r>
          </w:p>
        </w:tc>
        <w:tc>
          <w:tcPr>
            <w:tcW w:w="1833" w:type="dxa"/>
            <w:tcMar>
              <w:left w:w="105" w:type="dxa"/>
              <w:right w:w="105" w:type="dxa"/>
            </w:tcMar>
          </w:tcPr>
          <w:p w:rsidR="45FD3C49" w:rsidP="45FD3C49" w:rsidRDefault="45FD3C49" w14:paraId="7F06DF08" w14:textId="56E80AE3">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red"/>
                <w:lang w:val="en-GB"/>
              </w:rPr>
              <w:t>High</w:t>
            </w:r>
          </w:p>
        </w:tc>
        <w:tc>
          <w:tcPr>
            <w:tcW w:w="974" w:type="dxa"/>
            <w:tcMar>
              <w:left w:w="105" w:type="dxa"/>
              <w:right w:w="105" w:type="dxa"/>
            </w:tcMar>
          </w:tcPr>
          <w:p w:rsidR="45FD3C49" w:rsidP="45FD3C49" w:rsidRDefault="45FD3C49" w14:paraId="5FEBCDC8" w14:textId="23017E02">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Jack</w:t>
            </w:r>
          </w:p>
        </w:tc>
        <w:tc>
          <w:tcPr>
            <w:tcW w:w="2268" w:type="dxa"/>
            <w:tcMar>
              <w:left w:w="105" w:type="dxa"/>
              <w:right w:w="105" w:type="dxa"/>
            </w:tcMar>
          </w:tcPr>
          <w:p w:rsidR="45FD3C49" w:rsidP="45FD3C49" w:rsidRDefault="45FD3C49" w14:paraId="697595F7" w14:textId="0E097019">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Download software</w:t>
            </w:r>
          </w:p>
        </w:tc>
        <w:tc>
          <w:tcPr>
            <w:tcW w:w="859" w:type="dxa"/>
            <w:tcMar>
              <w:left w:w="105" w:type="dxa"/>
              <w:right w:w="105" w:type="dxa"/>
            </w:tcMar>
          </w:tcPr>
          <w:p w:rsidR="45FD3C49" w:rsidP="45FD3C49" w:rsidRDefault="45FD3C49" w14:paraId="11A31E77" w14:textId="423FA552">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Closed</w:t>
            </w:r>
          </w:p>
        </w:tc>
      </w:tr>
      <w:tr w:rsidR="45FD3C49" w:rsidTr="5EC65EC0" w14:paraId="7EE86381" w14:textId="77777777">
        <w:trPr>
          <w:trHeight w:val="300"/>
        </w:trPr>
        <w:tc>
          <w:tcPr>
            <w:tcW w:w="401" w:type="dxa"/>
            <w:tcMar>
              <w:left w:w="105" w:type="dxa"/>
              <w:right w:w="105" w:type="dxa"/>
            </w:tcMar>
          </w:tcPr>
          <w:p w:rsidR="45FD3C49" w:rsidP="45FD3C49" w:rsidRDefault="45FD3C49" w14:paraId="151F1F70" w14:textId="434E32EB">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lastRenderedPageBreak/>
              <w:t>3</w:t>
            </w:r>
          </w:p>
        </w:tc>
        <w:tc>
          <w:tcPr>
            <w:tcW w:w="1948" w:type="dxa"/>
            <w:tcMar>
              <w:left w:w="105" w:type="dxa"/>
              <w:right w:w="105" w:type="dxa"/>
            </w:tcMar>
          </w:tcPr>
          <w:p w:rsidR="45FD3C49" w:rsidP="45FD3C49" w:rsidRDefault="45FD3C49" w14:paraId="70C387E3" w14:textId="0508573A">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Miss use of data</w:t>
            </w:r>
          </w:p>
        </w:tc>
        <w:tc>
          <w:tcPr>
            <w:tcW w:w="1077" w:type="dxa"/>
            <w:tcMar>
              <w:left w:w="105" w:type="dxa"/>
              <w:right w:w="105" w:type="dxa"/>
            </w:tcMar>
          </w:tcPr>
          <w:p w:rsidR="45FD3C49" w:rsidP="45FD3C49" w:rsidRDefault="45FD3C49" w14:paraId="27767D5D" w14:textId="23E5727D">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yellow"/>
                <w:lang w:val="en-GB"/>
              </w:rPr>
              <w:t>Medium</w:t>
            </w:r>
          </w:p>
        </w:tc>
        <w:tc>
          <w:tcPr>
            <w:tcW w:w="1833" w:type="dxa"/>
            <w:tcMar>
              <w:left w:w="105" w:type="dxa"/>
              <w:right w:w="105" w:type="dxa"/>
            </w:tcMar>
          </w:tcPr>
          <w:p w:rsidR="45FD3C49" w:rsidP="45FD3C49" w:rsidRDefault="45FD3C49" w14:paraId="3EB3567A" w14:textId="204236EB">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color w:val="000000" w:themeColor="text1"/>
                <w:sz w:val="22"/>
                <w:szCs w:val="22"/>
                <w:highlight w:val="red"/>
                <w:lang w:val="en-GB"/>
              </w:rPr>
              <w:t>High</w:t>
            </w:r>
          </w:p>
        </w:tc>
        <w:tc>
          <w:tcPr>
            <w:tcW w:w="974" w:type="dxa"/>
            <w:tcMar>
              <w:left w:w="105" w:type="dxa"/>
              <w:right w:w="105" w:type="dxa"/>
            </w:tcMar>
          </w:tcPr>
          <w:p w:rsidR="45FD3C49" w:rsidP="45FD3C49" w:rsidRDefault="45FD3C49" w14:paraId="1EE6111D" w14:textId="26216961">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Jack</w:t>
            </w:r>
          </w:p>
        </w:tc>
        <w:tc>
          <w:tcPr>
            <w:tcW w:w="2268" w:type="dxa"/>
            <w:tcMar>
              <w:left w:w="105" w:type="dxa"/>
              <w:right w:w="105" w:type="dxa"/>
            </w:tcMar>
          </w:tcPr>
          <w:p w:rsidR="45FD3C49" w:rsidP="45FD3C49" w:rsidRDefault="45FD3C49" w14:paraId="7CDEC150" w14:textId="568674A4">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Learn about legistrations and how to follow them</w:t>
            </w:r>
          </w:p>
        </w:tc>
        <w:tc>
          <w:tcPr>
            <w:tcW w:w="859" w:type="dxa"/>
            <w:tcMar>
              <w:left w:w="105" w:type="dxa"/>
              <w:right w:w="105" w:type="dxa"/>
            </w:tcMar>
          </w:tcPr>
          <w:p w:rsidR="45FD3C49" w:rsidP="45FD3C49" w:rsidRDefault="45FD3C49" w14:paraId="4EDB51E7" w14:textId="50A2CD84">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Open</w:t>
            </w:r>
          </w:p>
        </w:tc>
      </w:tr>
      <w:tr w:rsidR="45FD3C49" w:rsidTr="5EC65EC0" w14:paraId="293D9CA5" w14:textId="77777777">
        <w:trPr>
          <w:trHeight w:val="300"/>
        </w:trPr>
        <w:tc>
          <w:tcPr>
            <w:tcW w:w="401" w:type="dxa"/>
            <w:tcMar>
              <w:left w:w="105" w:type="dxa"/>
              <w:right w:w="105" w:type="dxa"/>
            </w:tcMar>
          </w:tcPr>
          <w:p w:rsidR="45FD3C49" w:rsidP="45FD3C49" w:rsidRDefault="45FD3C49" w14:paraId="64A27F34" w14:textId="14EF1618">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4</w:t>
            </w:r>
          </w:p>
        </w:tc>
        <w:tc>
          <w:tcPr>
            <w:tcW w:w="1948" w:type="dxa"/>
            <w:tcMar>
              <w:left w:w="105" w:type="dxa"/>
              <w:right w:w="105" w:type="dxa"/>
            </w:tcMar>
          </w:tcPr>
          <w:p w:rsidR="45FD3C49" w:rsidP="5EC65EC0" w:rsidRDefault="6A5D4A22" w14:paraId="7ABE2F41" w14:textId="4198E305">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Dataset could be full of errors</w:t>
            </w:r>
          </w:p>
        </w:tc>
        <w:tc>
          <w:tcPr>
            <w:tcW w:w="1077" w:type="dxa"/>
            <w:tcMar>
              <w:left w:w="105" w:type="dxa"/>
              <w:right w:w="105" w:type="dxa"/>
            </w:tcMar>
          </w:tcPr>
          <w:p w:rsidR="45FD3C49" w:rsidP="5EC65EC0" w:rsidRDefault="6A5D4A22" w14:paraId="430FA3CE" w14:textId="23E5727D">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highlight w:val="yellow"/>
                <w:lang w:val="en-GB"/>
              </w:rPr>
              <w:t>Medium</w:t>
            </w:r>
          </w:p>
          <w:p w:rsidR="45FD3C49" w:rsidP="5EC65EC0" w:rsidRDefault="45FD3C49" w14:paraId="60A837B2" w14:textId="6EB50289">
            <w:pPr>
              <w:tabs>
                <w:tab w:val="left" w:pos="3686"/>
              </w:tabs>
              <w:spacing w:line="259" w:lineRule="auto"/>
              <w:rPr>
                <w:rFonts w:ascii="Calibri" w:hAnsi="Calibri" w:eastAsia="Calibri" w:cs="Calibri"/>
                <w:color w:val="000000" w:themeColor="text1"/>
                <w:sz w:val="22"/>
                <w:szCs w:val="22"/>
              </w:rPr>
            </w:pPr>
          </w:p>
        </w:tc>
        <w:tc>
          <w:tcPr>
            <w:tcW w:w="1833" w:type="dxa"/>
            <w:tcMar>
              <w:left w:w="105" w:type="dxa"/>
              <w:right w:w="105" w:type="dxa"/>
            </w:tcMar>
          </w:tcPr>
          <w:p w:rsidR="45FD3C49" w:rsidP="5EC65EC0" w:rsidRDefault="6A5D4A22" w14:paraId="14055E59" w14:textId="204236EB">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highlight w:val="red"/>
                <w:lang w:val="en-GB"/>
              </w:rPr>
              <w:t>High</w:t>
            </w:r>
          </w:p>
          <w:p w:rsidR="45FD3C49" w:rsidP="5EC65EC0" w:rsidRDefault="45FD3C49" w14:paraId="4F3990C8" w14:textId="32CC9665">
            <w:pPr>
              <w:tabs>
                <w:tab w:val="left" w:pos="3686"/>
              </w:tabs>
              <w:spacing w:line="259" w:lineRule="auto"/>
              <w:rPr>
                <w:rFonts w:ascii="Calibri" w:hAnsi="Calibri" w:eastAsia="Calibri" w:cs="Calibri"/>
                <w:color w:val="000000" w:themeColor="text1"/>
                <w:sz w:val="22"/>
                <w:szCs w:val="22"/>
              </w:rPr>
            </w:pPr>
          </w:p>
        </w:tc>
        <w:tc>
          <w:tcPr>
            <w:tcW w:w="974" w:type="dxa"/>
            <w:tcMar>
              <w:left w:w="105" w:type="dxa"/>
              <w:right w:w="105" w:type="dxa"/>
            </w:tcMar>
          </w:tcPr>
          <w:p w:rsidR="45FD3C49" w:rsidP="5EC65EC0" w:rsidRDefault="6A5D4A22" w14:paraId="0B68A0F2" w14:textId="3896E6E4">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Dataset owner/ Jack</w:t>
            </w:r>
          </w:p>
        </w:tc>
        <w:tc>
          <w:tcPr>
            <w:tcW w:w="2268" w:type="dxa"/>
            <w:tcMar>
              <w:left w:w="105" w:type="dxa"/>
              <w:right w:w="105" w:type="dxa"/>
            </w:tcMar>
          </w:tcPr>
          <w:p w:rsidR="45FD3C49" w:rsidP="5EC65EC0" w:rsidRDefault="6A5D4A22" w14:paraId="22B7D0CA" w14:textId="033746CE">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 xml:space="preserve">Inspect data set to see if there are any errors and send feedback to the owner to make </w:t>
            </w:r>
            <w:r w:rsidRPr="5EC65EC0" w:rsidR="13C3F0E0">
              <w:rPr>
                <w:rFonts w:ascii="Calibri" w:hAnsi="Calibri" w:eastAsia="Calibri" w:cs="Calibri"/>
                <w:color w:val="000000" w:themeColor="text1"/>
                <w:sz w:val="22"/>
                <w:szCs w:val="22"/>
              </w:rPr>
              <w:t>appropriate</w:t>
            </w:r>
            <w:r w:rsidRPr="5EC65EC0">
              <w:rPr>
                <w:rFonts w:ascii="Calibri" w:hAnsi="Calibri" w:eastAsia="Calibri" w:cs="Calibri"/>
                <w:color w:val="000000" w:themeColor="text1"/>
                <w:sz w:val="22"/>
                <w:szCs w:val="22"/>
              </w:rPr>
              <w:t xml:space="preserve"> changes</w:t>
            </w:r>
          </w:p>
        </w:tc>
        <w:tc>
          <w:tcPr>
            <w:tcW w:w="859" w:type="dxa"/>
            <w:tcMar>
              <w:left w:w="105" w:type="dxa"/>
              <w:right w:w="105" w:type="dxa"/>
            </w:tcMar>
          </w:tcPr>
          <w:p w:rsidR="45FD3C49" w:rsidP="5EC65EC0" w:rsidRDefault="6A5D4A22" w14:paraId="4A05B188" w14:textId="1CB65F7B">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Open</w:t>
            </w:r>
          </w:p>
        </w:tc>
      </w:tr>
      <w:tr w:rsidR="45FD3C49" w:rsidTr="5EC65EC0" w14:paraId="1B869C99" w14:textId="77777777">
        <w:trPr>
          <w:trHeight w:val="300"/>
        </w:trPr>
        <w:tc>
          <w:tcPr>
            <w:tcW w:w="401" w:type="dxa"/>
            <w:tcMar>
              <w:left w:w="105" w:type="dxa"/>
              <w:right w:w="105" w:type="dxa"/>
            </w:tcMar>
          </w:tcPr>
          <w:p w:rsidR="45FD3C49" w:rsidP="45FD3C49" w:rsidRDefault="45FD3C49" w14:paraId="49B8F03B" w14:textId="7620FA9C">
            <w:pPr>
              <w:tabs>
                <w:tab w:val="left" w:pos="3686"/>
              </w:tabs>
              <w:spacing w:line="259" w:lineRule="auto"/>
              <w:rPr>
                <w:rFonts w:ascii="Calibri" w:hAnsi="Calibri" w:eastAsia="Calibri" w:cs="Calibri"/>
                <w:color w:val="000000" w:themeColor="text1"/>
                <w:sz w:val="22"/>
                <w:szCs w:val="22"/>
              </w:rPr>
            </w:pPr>
            <w:r w:rsidRPr="45FD3C49">
              <w:rPr>
                <w:rFonts w:ascii="Calibri" w:hAnsi="Calibri" w:eastAsia="Calibri" w:cs="Calibri"/>
                <w:b/>
                <w:bCs/>
                <w:color w:val="000000" w:themeColor="text1"/>
                <w:sz w:val="22"/>
                <w:szCs w:val="22"/>
                <w:lang w:val="en-GB"/>
              </w:rPr>
              <w:t>5</w:t>
            </w:r>
          </w:p>
        </w:tc>
        <w:tc>
          <w:tcPr>
            <w:tcW w:w="1948" w:type="dxa"/>
            <w:tcMar>
              <w:left w:w="105" w:type="dxa"/>
              <w:right w:w="105" w:type="dxa"/>
            </w:tcMar>
          </w:tcPr>
          <w:p w:rsidR="45FD3C49" w:rsidP="5EC65EC0" w:rsidRDefault="02D458FF" w14:paraId="067D0792" w14:textId="3C4898E2">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Product Implementation</w:t>
            </w:r>
          </w:p>
        </w:tc>
        <w:tc>
          <w:tcPr>
            <w:tcW w:w="1077" w:type="dxa"/>
            <w:tcMar>
              <w:left w:w="105" w:type="dxa"/>
              <w:right w:w="105" w:type="dxa"/>
            </w:tcMar>
          </w:tcPr>
          <w:p w:rsidR="45FD3C49" w:rsidP="5EC65EC0" w:rsidRDefault="02D458FF" w14:paraId="4B06B09A" w14:textId="23E5727D">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highlight w:val="yellow"/>
                <w:lang w:val="en-GB"/>
              </w:rPr>
              <w:t>Medium</w:t>
            </w:r>
          </w:p>
          <w:p w:rsidR="45FD3C49" w:rsidP="5EC65EC0" w:rsidRDefault="45FD3C49" w14:paraId="5E1A3556" w14:textId="4EAEC624">
            <w:pPr>
              <w:tabs>
                <w:tab w:val="left" w:pos="3686"/>
              </w:tabs>
              <w:spacing w:line="259" w:lineRule="auto"/>
              <w:rPr>
                <w:rFonts w:ascii="Calibri" w:hAnsi="Calibri" w:eastAsia="Calibri" w:cs="Calibri"/>
                <w:color w:val="000000" w:themeColor="text1"/>
                <w:sz w:val="22"/>
                <w:szCs w:val="22"/>
              </w:rPr>
            </w:pPr>
          </w:p>
        </w:tc>
        <w:tc>
          <w:tcPr>
            <w:tcW w:w="1833" w:type="dxa"/>
            <w:tcMar>
              <w:left w:w="105" w:type="dxa"/>
              <w:right w:w="105" w:type="dxa"/>
            </w:tcMar>
          </w:tcPr>
          <w:p w:rsidR="45FD3C49" w:rsidP="5EC65EC0" w:rsidRDefault="02D458FF" w14:paraId="01D0B225" w14:textId="204236EB">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highlight w:val="red"/>
                <w:lang w:val="en-GB"/>
              </w:rPr>
              <w:t>High</w:t>
            </w:r>
          </w:p>
          <w:p w:rsidR="45FD3C49" w:rsidP="5EC65EC0" w:rsidRDefault="45FD3C49" w14:paraId="2C6EDC05" w14:textId="19C8C7B0">
            <w:pPr>
              <w:tabs>
                <w:tab w:val="left" w:pos="3686"/>
              </w:tabs>
              <w:spacing w:line="259" w:lineRule="auto"/>
              <w:rPr>
                <w:rFonts w:ascii="Calibri" w:hAnsi="Calibri" w:eastAsia="Calibri" w:cs="Calibri"/>
                <w:color w:val="000000" w:themeColor="text1"/>
                <w:sz w:val="22"/>
                <w:szCs w:val="22"/>
              </w:rPr>
            </w:pPr>
          </w:p>
        </w:tc>
        <w:tc>
          <w:tcPr>
            <w:tcW w:w="974" w:type="dxa"/>
            <w:tcMar>
              <w:left w:w="105" w:type="dxa"/>
              <w:right w:w="105" w:type="dxa"/>
            </w:tcMar>
          </w:tcPr>
          <w:p w:rsidR="45FD3C49" w:rsidP="5EC65EC0" w:rsidRDefault="02D458FF" w14:paraId="5CD4F4CD" w14:textId="76107107">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Police Force</w:t>
            </w:r>
          </w:p>
        </w:tc>
        <w:tc>
          <w:tcPr>
            <w:tcW w:w="2268" w:type="dxa"/>
            <w:tcMar>
              <w:left w:w="105" w:type="dxa"/>
              <w:right w:w="105" w:type="dxa"/>
            </w:tcMar>
          </w:tcPr>
          <w:p w:rsidR="45FD3C49" w:rsidP="5EC65EC0" w:rsidRDefault="042827CA" w14:paraId="02A684F3" w14:textId="18A6E566">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 xml:space="preserve">The </w:t>
            </w:r>
            <w:r w:rsidR="00EE6438">
              <w:rPr>
                <w:rFonts w:ascii="Calibri" w:hAnsi="Calibri" w:eastAsia="Calibri" w:cs="Calibri"/>
                <w:color w:val="000000" w:themeColor="text1"/>
                <w:sz w:val="22"/>
                <w:szCs w:val="22"/>
              </w:rPr>
              <w:t>Banks</w:t>
            </w:r>
            <w:r w:rsidRPr="5EC65EC0">
              <w:rPr>
                <w:rFonts w:ascii="Calibri" w:hAnsi="Calibri" w:eastAsia="Calibri" w:cs="Calibri"/>
                <w:color w:val="000000" w:themeColor="text1"/>
                <w:sz w:val="22"/>
                <w:szCs w:val="22"/>
              </w:rPr>
              <w:t xml:space="preserve"> would need to check if they could implement my product into their system</w:t>
            </w:r>
          </w:p>
        </w:tc>
        <w:tc>
          <w:tcPr>
            <w:tcW w:w="859" w:type="dxa"/>
            <w:tcMar>
              <w:left w:w="105" w:type="dxa"/>
              <w:right w:w="105" w:type="dxa"/>
            </w:tcMar>
          </w:tcPr>
          <w:p w:rsidR="45FD3C49" w:rsidP="5EC65EC0" w:rsidRDefault="02D458FF" w14:paraId="05186027" w14:textId="3BF1E766">
            <w:pPr>
              <w:tabs>
                <w:tab w:val="left" w:pos="3686"/>
              </w:tabs>
              <w:spacing w:line="259" w:lineRule="auto"/>
              <w:rPr>
                <w:rFonts w:ascii="Calibri" w:hAnsi="Calibri" w:eastAsia="Calibri" w:cs="Calibri"/>
                <w:color w:val="000000" w:themeColor="text1"/>
                <w:sz w:val="22"/>
                <w:szCs w:val="22"/>
              </w:rPr>
            </w:pPr>
            <w:r w:rsidRPr="5EC65EC0">
              <w:rPr>
                <w:rFonts w:ascii="Calibri" w:hAnsi="Calibri" w:eastAsia="Calibri" w:cs="Calibri"/>
                <w:color w:val="000000" w:themeColor="text1"/>
                <w:sz w:val="22"/>
                <w:szCs w:val="22"/>
              </w:rPr>
              <w:t>OPEN</w:t>
            </w:r>
          </w:p>
        </w:tc>
      </w:tr>
    </w:tbl>
    <w:p w:rsidR="5EC65EC0" w:rsidRDefault="5EC65EC0" w14:paraId="4A2289E6" w14:textId="3C821D31"/>
    <w:p w:rsidR="5EC65EC0" w:rsidP="5EC65EC0" w:rsidRDefault="5EC65EC0" w14:paraId="6F1D0EE8" w14:textId="4D0CA3CE"/>
    <w:p w:rsidR="3D28A88F" w:rsidP="4D5252EA" w:rsidRDefault="008424AB" w14:paraId="38FAC196" w14:textId="5EE661AD">
      <w:pPr>
        <w:pStyle w:val="Heading2"/>
      </w:pPr>
      <w:bookmarkStart w:name="_Toc191300520" w:id="21"/>
      <w:r>
        <w:t>Bibliography</w:t>
      </w:r>
      <w:bookmarkEnd w:id="21"/>
    </w:p>
    <w:p w:rsidRPr="00F07A73" w:rsidR="002E56D0" w:rsidP="4D5252EA" w:rsidRDefault="002E56D0" w14:paraId="635EBCE9" w14:textId="772EB460">
      <w:pPr>
        <w:rPr>
          <w:lang w:val="en-GB"/>
        </w:rPr>
      </w:pPr>
      <w:r>
        <w:t xml:space="preserve">Data set: </w:t>
      </w:r>
      <w:r w:rsidRPr="4D5252EA">
        <w:rPr>
          <w:lang w:val="en-GB"/>
        </w:rPr>
        <w:t>Default of Credit Card Clients</w:t>
      </w:r>
    </w:p>
    <w:p w:rsidR="00F07A73" w:rsidP="5EC65EC0" w:rsidRDefault="00F07A73" w14:paraId="3B376470" w14:textId="53455408">
      <w:pPr>
        <w:rPr>
          <w:rStyle w:val="Hyperlink"/>
          <w:color w:val="auto"/>
          <w:u w:val="none"/>
          <w:lang w:val="en-GB"/>
        </w:rPr>
      </w:pPr>
      <w:r w:rsidRPr="4D5252EA">
        <w:rPr>
          <w:rStyle w:val="Hyperlink"/>
          <w:color w:val="auto"/>
          <w:u w:val="none"/>
          <w:lang w:val="en-GB"/>
        </w:rPr>
        <w:t xml:space="preserve">Yeh, I. (2009). Default of Credit Card Clients [Dataset]. UCI Machine Learning Repository. </w:t>
      </w:r>
      <w:hyperlink w:history="1" r:id="rId12">
        <w:r w:rsidRPr="006F18CE" w:rsidR="00F0407B">
          <w:rPr>
            <w:rStyle w:val="Hyperlink"/>
            <w:lang w:val="en-GB"/>
          </w:rPr>
          <w:t>https://doi.org/10.24432/C55S3H</w:t>
        </w:r>
      </w:hyperlink>
      <w:r w:rsidRPr="4D5252EA">
        <w:rPr>
          <w:rStyle w:val="Hyperlink"/>
          <w:color w:val="auto"/>
          <w:u w:val="none"/>
          <w:lang w:val="en-GB"/>
        </w:rPr>
        <w:t>.</w:t>
      </w:r>
    </w:p>
    <w:p w:rsidR="00F0407B" w:rsidP="00F0407B" w:rsidRDefault="00F0407B" w14:paraId="70BF722E" w14:textId="77777777">
      <w:pPr>
        <w:jc w:val="both"/>
        <w:rPr>
          <w:rFonts w:asciiTheme="majorHAnsi" w:hAnsiTheme="majorHAnsi" w:cstheme="majorBidi"/>
        </w:rPr>
      </w:pPr>
      <w:r w:rsidRPr="76F83957">
        <w:rPr>
          <w:rFonts w:asciiTheme="majorHAnsi" w:hAnsiTheme="majorHAnsi" w:cstheme="majorBidi"/>
        </w:rPr>
        <w:t xml:space="preserve">Wang, Y. et al. (2023) “Prediction of TBM operation parameters using machine learning models based on BPSO,” Advanced Engineering Informatics, 56. Available at: </w:t>
      </w:r>
      <w:hyperlink r:id="rId13">
        <w:r w:rsidRPr="76F83957">
          <w:rPr>
            <w:rStyle w:val="Hyperlink"/>
            <w:rFonts w:asciiTheme="majorHAnsi" w:hAnsiTheme="majorHAnsi"/>
          </w:rPr>
          <w:t>https://doi.org/10.1016/j.aei.2023.101955</w:t>
        </w:r>
      </w:hyperlink>
      <w:r w:rsidRPr="76F83957">
        <w:rPr>
          <w:rFonts w:asciiTheme="majorHAnsi" w:hAnsiTheme="majorHAnsi" w:cstheme="majorBidi"/>
        </w:rPr>
        <w:t>.</w:t>
      </w:r>
    </w:p>
    <w:p w:rsidR="00F0407B" w:rsidP="00F0407B" w:rsidRDefault="00F0407B" w14:paraId="7B8C4911" w14:textId="77777777">
      <w:pPr>
        <w:jc w:val="both"/>
        <w:rPr>
          <w:rFonts w:asciiTheme="majorHAnsi" w:hAnsiTheme="majorHAnsi" w:cstheme="majorBidi"/>
        </w:rPr>
      </w:pPr>
      <w:r w:rsidRPr="76F83957">
        <w:rPr>
          <w:rFonts w:asciiTheme="majorHAnsi" w:hAnsiTheme="majorHAnsi" w:cstheme="majorBidi"/>
        </w:rPr>
        <w:t xml:space="preserve">Perović Marija et al. (no date) “Machine Learning Models for Predicting the Ammonium Concentration in Alluvial Groundwaters,” Environmental Modeling &amp; Assessment, 26(2), pp. 187–203. Available at: </w:t>
      </w:r>
      <w:hyperlink r:id="rId14">
        <w:r w:rsidRPr="76F83957">
          <w:rPr>
            <w:rStyle w:val="Hyperlink"/>
            <w:rFonts w:asciiTheme="majorHAnsi" w:hAnsiTheme="majorHAnsi"/>
          </w:rPr>
          <w:t>https://doi.org/10.1007/s10666-020-09731-9</w:t>
        </w:r>
      </w:hyperlink>
      <w:r w:rsidRPr="76F83957">
        <w:rPr>
          <w:rFonts w:asciiTheme="majorHAnsi" w:hAnsiTheme="majorHAnsi" w:cstheme="majorBidi"/>
        </w:rPr>
        <w:t>.</w:t>
      </w:r>
    </w:p>
    <w:p w:rsidR="00F0407B" w:rsidP="00F0407B" w:rsidRDefault="00F0407B" w14:paraId="4FDC02D7" w14:textId="77777777">
      <w:pPr>
        <w:jc w:val="both"/>
        <w:rPr>
          <w:rFonts w:asciiTheme="majorHAnsi" w:hAnsiTheme="majorHAnsi" w:cstheme="majorBidi"/>
        </w:rPr>
      </w:pPr>
      <w:r w:rsidRPr="76F83957">
        <w:rPr>
          <w:rFonts w:asciiTheme="majorHAnsi" w:hAnsiTheme="majorHAnsi" w:cstheme="majorBidi"/>
        </w:rPr>
        <w:t xml:space="preserve">López Steinmetz, L.C. et al. (2024) “Machine learning models predict the emergence of depression in Argentinean college students during periods of COVID-19 quarantine,” Frontiers in Psychiatry, 15. Available at: </w:t>
      </w:r>
      <w:hyperlink r:id="rId15">
        <w:r w:rsidRPr="76F83957">
          <w:rPr>
            <w:rStyle w:val="Hyperlink"/>
            <w:rFonts w:asciiTheme="majorHAnsi" w:hAnsiTheme="majorHAnsi"/>
          </w:rPr>
          <w:t>https://doi.org/10.3389/fpsyt.2024.1376784</w:t>
        </w:r>
      </w:hyperlink>
      <w:r w:rsidRPr="76F83957">
        <w:rPr>
          <w:rFonts w:asciiTheme="majorHAnsi" w:hAnsiTheme="majorHAnsi" w:cstheme="majorBidi"/>
        </w:rPr>
        <w:t>.</w:t>
      </w:r>
    </w:p>
    <w:p w:rsidR="00F0407B" w:rsidP="00F0407B" w:rsidRDefault="00F0407B" w14:paraId="4665E113" w14:textId="77777777">
      <w:pPr>
        <w:jc w:val="both"/>
        <w:rPr>
          <w:rFonts w:asciiTheme="majorHAnsi" w:hAnsiTheme="majorHAnsi" w:cstheme="majorBidi"/>
        </w:rPr>
      </w:pPr>
      <w:r w:rsidRPr="76F83957">
        <w:rPr>
          <w:rFonts w:asciiTheme="majorHAnsi" w:hAnsiTheme="majorHAnsi" w:cstheme="majorBidi"/>
        </w:rPr>
        <w:t xml:space="preserve">Pamporaki, C. et al. (2023) “Machine learning models for prediction of metastatic pheochromocytoma and paraganglioma: a cross-sectional cohort study,” The Lancet. Digital health, 5(9), pp. e551–e559. Available at: </w:t>
      </w:r>
      <w:hyperlink r:id="rId16">
        <w:r w:rsidRPr="76F83957">
          <w:rPr>
            <w:rStyle w:val="Hyperlink"/>
            <w:rFonts w:asciiTheme="majorHAnsi" w:hAnsiTheme="majorHAnsi"/>
          </w:rPr>
          <w:t>https://doi.org/10.1016/S2589-7500(23)00094-8</w:t>
        </w:r>
      </w:hyperlink>
      <w:r w:rsidRPr="76F83957">
        <w:rPr>
          <w:rFonts w:asciiTheme="majorHAnsi" w:hAnsiTheme="majorHAnsi" w:cstheme="majorBidi"/>
        </w:rPr>
        <w:t>.</w:t>
      </w:r>
    </w:p>
    <w:p w:rsidR="00F0407B" w:rsidP="00F0407B" w:rsidRDefault="00F0407B" w14:paraId="4D78701E" w14:textId="77777777">
      <w:pPr>
        <w:jc w:val="both"/>
        <w:rPr>
          <w:rFonts w:asciiTheme="majorHAnsi" w:hAnsiTheme="majorHAnsi" w:cstheme="majorBidi"/>
        </w:rPr>
      </w:pPr>
      <w:r w:rsidRPr="003969C7">
        <w:rPr>
          <w:rFonts w:asciiTheme="majorHAnsi" w:hAnsiTheme="majorHAnsi" w:cstheme="majorBidi"/>
        </w:rPr>
        <w:t xml:space="preserve">Mosavi, A., Ozturk, P. and Chau, K.-w. (2018) ‘Flood prediction using machine learning models: Literature review’, </w:t>
      </w:r>
      <w:r w:rsidRPr="003969C7">
        <w:rPr>
          <w:rFonts w:asciiTheme="majorHAnsi" w:hAnsiTheme="majorHAnsi" w:cstheme="majorBidi"/>
          <w:i/>
          <w:iCs/>
        </w:rPr>
        <w:t>Water</w:t>
      </w:r>
      <w:r w:rsidRPr="003969C7">
        <w:rPr>
          <w:rFonts w:asciiTheme="majorHAnsi" w:hAnsiTheme="majorHAnsi" w:cstheme="majorBidi"/>
        </w:rPr>
        <w:t xml:space="preserve">, 10(11), p. 1536. Available at: </w:t>
      </w:r>
      <w:hyperlink w:tgtFrame="_new" w:history="1" r:id="rId17">
        <w:r w:rsidRPr="003969C7">
          <w:rPr>
            <w:rStyle w:val="Hyperlink"/>
            <w:rFonts w:asciiTheme="majorHAnsi" w:hAnsiTheme="majorHAnsi"/>
          </w:rPr>
          <w:t>https://doi.org/10.3390/w10111536</w:t>
        </w:r>
      </w:hyperlink>
      <w:r w:rsidRPr="003969C7">
        <w:rPr>
          <w:rFonts w:asciiTheme="majorHAnsi" w:hAnsiTheme="majorHAnsi" w:cstheme="majorBidi"/>
        </w:rPr>
        <w:t xml:space="preserve"> (Accessed: </w:t>
      </w:r>
      <w:r>
        <w:rPr>
          <w:rFonts w:asciiTheme="majorHAnsi" w:hAnsiTheme="majorHAnsi" w:cstheme="majorBidi"/>
        </w:rPr>
        <w:t>03/02/25</w:t>
      </w:r>
      <w:r w:rsidRPr="003969C7">
        <w:rPr>
          <w:rFonts w:asciiTheme="majorHAnsi" w:hAnsiTheme="majorHAnsi" w:cstheme="majorBidi"/>
        </w:rPr>
        <w:t>).</w:t>
      </w:r>
    </w:p>
    <w:p w:rsidR="00F0407B" w:rsidP="00F0407B" w:rsidRDefault="00F0407B" w14:paraId="2071FD0D" w14:textId="77777777">
      <w:pPr>
        <w:jc w:val="both"/>
        <w:rPr>
          <w:rFonts w:asciiTheme="majorHAnsi" w:hAnsiTheme="majorHAnsi" w:cstheme="majorBidi"/>
        </w:rPr>
      </w:pPr>
      <w:r w:rsidRPr="0058622B">
        <w:rPr>
          <w:rFonts w:asciiTheme="majorHAnsi" w:hAnsiTheme="majorHAnsi" w:cstheme="majorBidi"/>
        </w:rPr>
        <w:t xml:space="preserve">Dahiwade, D., Patle, G. and Meshram, E. (2019) ‘Designing disease prediction model using machine learning approach’, </w:t>
      </w:r>
      <w:r w:rsidRPr="0058622B">
        <w:rPr>
          <w:rFonts w:asciiTheme="majorHAnsi" w:hAnsiTheme="majorHAnsi" w:cstheme="majorBidi"/>
          <w:i/>
          <w:iCs/>
        </w:rPr>
        <w:t xml:space="preserve">2019 3rd International Conference on Computing Methodologies and </w:t>
      </w:r>
      <w:r w:rsidRPr="0058622B">
        <w:rPr>
          <w:rFonts w:asciiTheme="majorHAnsi" w:hAnsiTheme="majorHAnsi" w:cstheme="majorBidi"/>
          <w:i/>
          <w:iCs/>
        </w:rPr>
        <w:lastRenderedPageBreak/>
        <w:t>Communication (ICCMC)</w:t>
      </w:r>
      <w:r w:rsidRPr="0058622B">
        <w:rPr>
          <w:rFonts w:asciiTheme="majorHAnsi" w:hAnsiTheme="majorHAnsi" w:cstheme="majorBidi"/>
        </w:rPr>
        <w:t xml:space="preserve">, Erode, India, pp. 1211–1215. Available at: https://doi.org/10.1109/ICCMC.2019.8819782 (Accessed: </w:t>
      </w:r>
      <w:r>
        <w:rPr>
          <w:rFonts w:asciiTheme="majorHAnsi" w:hAnsiTheme="majorHAnsi" w:cstheme="majorBidi"/>
        </w:rPr>
        <w:t>03/02/25</w:t>
      </w:r>
      <w:r w:rsidRPr="0058622B">
        <w:rPr>
          <w:rFonts w:asciiTheme="majorHAnsi" w:hAnsiTheme="majorHAnsi" w:cstheme="majorBidi"/>
        </w:rPr>
        <w:t>).</w:t>
      </w:r>
    </w:p>
    <w:p w:rsidR="00F0407B" w:rsidP="00F0407B" w:rsidRDefault="00F0407B" w14:paraId="5005A082" w14:textId="77777777">
      <w:pPr>
        <w:rPr>
          <w:rFonts w:asciiTheme="majorHAnsi" w:hAnsiTheme="majorHAnsi" w:cstheme="majorBidi"/>
        </w:rPr>
      </w:pPr>
      <w:r w:rsidRPr="00BB4467">
        <w:rPr>
          <w:rFonts w:asciiTheme="majorHAnsi" w:hAnsiTheme="majorHAnsi" w:cstheme="majorBidi"/>
        </w:rPr>
        <w:t xml:space="preserve">Grampurohit, S. and Sagarnal, C. (2020) ‘Disease prediction using machine learning algorithms’, 2020 International Conference for Emerging Technology (INCET), Belgaum, India, pp. 1–7. Available at: https://doi.org/10.1109/INCET49848.2020.9154130 (Accessed: </w:t>
      </w:r>
      <w:r>
        <w:rPr>
          <w:rFonts w:asciiTheme="majorHAnsi" w:hAnsiTheme="majorHAnsi" w:cstheme="majorBidi"/>
        </w:rPr>
        <w:t>03/02/25</w:t>
      </w:r>
      <w:r w:rsidRPr="00BB4467">
        <w:rPr>
          <w:rFonts w:asciiTheme="majorHAnsi" w:hAnsiTheme="majorHAnsi" w:cstheme="majorBidi"/>
        </w:rPr>
        <w:t>).</w:t>
      </w:r>
    </w:p>
    <w:p w:rsidR="00F0407B" w:rsidP="00F0407B" w:rsidRDefault="00F0407B" w14:paraId="02EB6B54" w14:textId="77777777">
      <w:pPr>
        <w:rPr>
          <w:rFonts w:asciiTheme="majorHAnsi" w:hAnsiTheme="majorHAnsi" w:cstheme="majorBidi"/>
        </w:rPr>
      </w:pPr>
      <w:r w:rsidRPr="00384991">
        <w:rPr>
          <w:rFonts w:asciiTheme="majorHAnsi" w:hAnsiTheme="majorHAnsi" w:cstheme="majorBidi"/>
        </w:rPr>
        <w:t xml:space="preserve">Islam, S.R., Eberle, W. and Ghafoor, S.K. (2018) 'Credit default mining using combined machine learning and heuristic approach', </w:t>
      </w:r>
      <w:r w:rsidRPr="00384991">
        <w:rPr>
          <w:rFonts w:asciiTheme="majorHAnsi" w:hAnsiTheme="majorHAnsi" w:cstheme="majorBidi"/>
          <w:i/>
          <w:iCs/>
        </w:rPr>
        <w:t>ArXiv</w:t>
      </w:r>
      <w:r w:rsidRPr="00384991">
        <w:rPr>
          <w:rFonts w:asciiTheme="majorHAnsi" w:hAnsiTheme="majorHAnsi" w:cstheme="majorBidi"/>
        </w:rPr>
        <w:t>, abs/1807.01176.</w:t>
      </w:r>
    </w:p>
    <w:p w:rsidR="008424AB" w:rsidP="00F0407B" w:rsidRDefault="008424AB" w14:paraId="26596DAA" w14:textId="1DE4BAB9">
      <w:pPr>
        <w:rPr>
          <w:rFonts w:asciiTheme="majorHAnsi" w:hAnsiTheme="majorHAnsi" w:cstheme="majorBidi"/>
        </w:rPr>
      </w:pPr>
      <w:r w:rsidRPr="008424AB">
        <w:rPr>
          <w:rFonts w:asciiTheme="majorHAnsi" w:hAnsiTheme="majorHAnsi" w:cstheme="majorBidi"/>
        </w:rPr>
        <w:t>Labellerr. (2022). </w:t>
      </w:r>
      <w:r w:rsidRPr="008424AB">
        <w:rPr>
          <w:rFonts w:asciiTheme="majorHAnsi" w:hAnsiTheme="majorHAnsi" w:cstheme="majorBidi"/>
          <w:i/>
          <w:iCs/>
        </w:rPr>
        <w:t>Machine learning steps: A complete guide for beginner in ML</w:t>
      </w:r>
      <w:r w:rsidRPr="008424AB">
        <w:rPr>
          <w:rFonts w:asciiTheme="majorHAnsi" w:hAnsiTheme="majorHAnsi" w:cstheme="majorBidi"/>
        </w:rPr>
        <w:t xml:space="preserve">. [online] Available at: </w:t>
      </w:r>
      <w:hyperlink w:history="1" r:id="rId18">
        <w:r w:rsidRPr="00DB4880" w:rsidR="002F217C">
          <w:rPr>
            <w:rStyle w:val="Hyperlink"/>
            <w:rFonts w:asciiTheme="majorHAnsi" w:hAnsiTheme="majorHAnsi" w:cstheme="majorBidi"/>
          </w:rPr>
          <w:t>https://www.labellerr.com/blog/machine-learning-steps-a-complete-guide-to-the-ml-process/</w:t>
        </w:r>
      </w:hyperlink>
      <w:r w:rsidRPr="008424AB">
        <w:rPr>
          <w:rFonts w:asciiTheme="majorHAnsi" w:hAnsiTheme="majorHAnsi" w:cstheme="majorBidi"/>
        </w:rPr>
        <w:t>.</w:t>
      </w:r>
    </w:p>
    <w:p w:rsidR="002F217C" w:rsidP="00F0407B" w:rsidRDefault="002F217C" w14:paraId="713A7A21" w14:textId="2EED5E6C">
      <w:pPr>
        <w:rPr>
          <w:rFonts w:asciiTheme="majorHAnsi" w:hAnsiTheme="majorHAnsi" w:cstheme="majorBidi"/>
          <w:lang w:val="en-GB"/>
        </w:rPr>
      </w:pPr>
      <w:r w:rsidRPr="002F217C">
        <w:rPr>
          <w:rFonts w:asciiTheme="majorHAnsi" w:hAnsiTheme="majorHAnsi" w:cstheme="majorBidi"/>
          <w:lang w:val="en-GB"/>
        </w:rPr>
        <w:t>Mulder, P. (2018). </w:t>
      </w:r>
      <w:r w:rsidRPr="002F217C">
        <w:rPr>
          <w:rFonts w:asciiTheme="majorHAnsi" w:hAnsiTheme="majorHAnsi" w:cstheme="majorBidi"/>
          <w:i/>
          <w:iCs/>
          <w:lang w:val="en-GB"/>
        </w:rPr>
        <w:t>Heuristic Method, a problem-solving method | ToolsHero</w:t>
      </w:r>
      <w:r w:rsidRPr="002F217C">
        <w:rPr>
          <w:rFonts w:asciiTheme="majorHAnsi" w:hAnsiTheme="majorHAnsi" w:cstheme="majorBidi"/>
          <w:lang w:val="en-GB"/>
        </w:rPr>
        <w:t xml:space="preserve">. [online] toolshero. Available at: </w:t>
      </w:r>
      <w:hyperlink w:history="1" r:id="rId19">
        <w:r w:rsidRPr="002F217C" w:rsidR="00EB1992">
          <w:rPr>
            <w:rStyle w:val="Hyperlink"/>
            <w:rFonts w:asciiTheme="majorHAnsi" w:hAnsiTheme="majorHAnsi" w:cstheme="majorBidi"/>
            <w:lang w:val="en-GB"/>
          </w:rPr>
          <w:t>https://www.toolshero.com/problem-solving/heuristic-method/</w:t>
        </w:r>
      </w:hyperlink>
      <w:r w:rsidRPr="002F217C">
        <w:rPr>
          <w:rFonts w:asciiTheme="majorHAnsi" w:hAnsiTheme="majorHAnsi" w:cstheme="majorBidi"/>
          <w:lang w:val="en-GB"/>
        </w:rPr>
        <w:t>.</w:t>
      </w:r>
    </w:p>
    <w:p w:rsidR="00EB1992" w:rsidP="00F0407B" w:rsidRDefault="00EB1992" w14:paraId="53352BEA" w14:textId="570A2041">
      <w:pPr>
        <w:rPr>
          <w:rFonts w:asciiTheme="majorHAnsi" w:hAnsiTheme="majorHAnsi" w:cstheme="majorBidi"/>
        </w:rPr>
      </w:pPr>
      <w:r w:rsidRPr="00EB1992">
        <w:rPr>
          <w:rFonts w:asciiTheme="majorHAnsi" w:hAnsiTheme="majorHAnsi" w:cstheme="majorBidi"/>
        </w:rPr>
        <w:t>Lontsi Saadio, C., Adoni, W.Y.H., Aworka, R., Zoueu, J.T., Kalala Mutombo, F. and Kimpolo, C.L.M. (2022). Crops Yield Prediction Based on Machine Learning Models: Case of West African Countries. </w:t>
      </w:r>
      <w:r w:rsidRPr="00EB1992">
        <w:rPr>
          <w:rFonts w:asciiTheme="majorHAnsi" w:hAnsiTheme="majorHAnsi" w:cstheme="majorBidi"/>
          <w:i/>
          <w:iCs/>
        </w:rPr>
        <w:t>SSRN Electronic Journal</w:t>
      </w:r>
      <w:r w:rsidRPr="00EB1992">
        <w:rPr>
          <w:rFonts w:asciiTheme="majorHAnsi" w:hAnsiTheme="majorHAnsi" w:cstheme="majorBidi"/>
        </w:rPr>
        <w:t>. doi:https://doi.org/10.2139/ssrn.4003105.</w:t>
      </w:r>
    </w:p>
    <w:p w:rsidRPr="002F217C" w:rsidR="005128A3" w:rsidP="00F0407B" w:rsidRDefault="005128A3" w14:paraId="27C5315C" w14:textId="5525FD3C">
      <w:pPr>
        <w:rPr>
          <w:rFonts w:asciiTheme="majorHAnsi" w:hAnsiTheme="majorHAnsi" w:cstheme="majorBidi"/>
          <w:lang w:val="en-GB"/>
        </w:rPr>
      </w:pPr>
      <w:r w:rsidRPr="005128A3">
        <w:rPr>
          <w:rFonts w:asciiTheme="majorHAnsi" w:hAnsiTheme="majorHAnsi" w:cstheme="majorBidi"/>
        </w:rPr>
        <w:t>Luna, J.C. (2020). </w:t>
      </w:r>
      <w:r w:rsidRPr="005128A3">
        <w:rPr>
          <w:rFonts w:asciiTheme="majorHAnsi" w:hAnsiTheme="majorHAnsi" w:cstheme="majorBidi"/>
          <w:i/>
          <w:iCs/>
        </w:rPr>
        <w:t>Python vs R for Data Science: Which Should You Learn?</w:t>
      </w:r>
      <w:r w:rsidRPr="005128A3">
        <w:rPr>
          <w:rFonts w:asciiTheme="majorHAnsi" w:hAnsiTheme="majorHAnsi" w:cstheme="majorBidi"/>
        </w:rPr>
        <w:t> [online] Datacamp.com. Available at: https://www.datacamp.com/blog/python-vs-r-for-data-science-whats-the-difference?dc_referrer=https%3A%2F%2Fwww.google.com%2F [Accessed 24 Feb. 2025].</w:t>
      </w:r>
    </w:p>
    <w:p w:rsidRPr="00F07A73" w:rsidR="00F0407B" w:rsidP="5EC65EC0" w:rsidRDefault="00F0407B" w14:paraId="209B2892" w14:textId="77777777">
      <w:pPr>
        <w:rPr>
          <w:rStyle w:val="Hyperlink"/>
          <w:color w:val="auto"/>
          <w:u w:val="none"/>
          <w:lang w:val="en-GB"/>
        </w:rPr>
      </w:pPr>
    </w:p>
    <w:sectPr w:rsidRPr="00F07A73" w:rsidR="00F040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70B"/>
    <w:multiLevelType w:val="hybridMultilevel"/>
    <w:tmpl w:val="64E04E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4D6CB5"/>
    <w:multiLevelType w:val="hybridMultilevel"/>
    <w:tmpl w:val="3ED2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A3128"/>
    <w:multiLevelType w:val="hybridMultilevel"/>
    <w:tmpl w:val="FA2AE234"/>
    <w:lvl w:ilvl="0" w:tplc="93AA7A9A">
      <w:start w:val="1"/>
      <w:numFmt w:val="upperLetter"/>
      <w:lvlText w:val="%1)"/>
      <w:lvlJc w:val="left"/>
      <w:pPr>
        <w:ind w:left="720" w:hanging="360"/>
      </w:pPr>
    </w:lvl>
    <w:lvl w:ilvl="1" w:tplc="CD943A2E">
      <w:start w:val="1"/>
      <w:numFmt w:val="lowerLetter"/>
      <w:lvlText w:val="%2."/>
      <w:lvlJc w:val="left"/>
      <w:pPr>
        <w:ind w:left="1440" w:hanging="360"/>
      </w:pPr>
    </w:lvl>
    <w:lvl w:ilvl="2" w:tplc="6C5C9360">
      <w:start w:val="1"/>
      <w:numFmt w:val="lowerRoman"/>
      <w:lvlText w:val="%3."/>
      <w:lvlJc w:val="right"/>
      <w:pPr>
        <w:ind w:left="2160" w:hanging="180"/>
      </w:pPr>
    </w:lvl>
    <w:lvl w:ilvl="3" w:tplc="6112548A">
      <w:start w:val="1"/>
      <w:numFmt w:val="decimal"/>
      <w:lvlText w:val="%4."/>
      <w:lvlJc w:val="left"/>
      <w:pPr>
        <w:ind w:left="2880" w:hanging="360"/>
      </w:pPr>
    </w:lvl>
    <w:lvl w:ilvl="4" w:tplc="8F960972">
      <w:start w:val="1"/>
      <w:numFmt w:val="lowerLetter"/>
      <w:lvlText w:val="%5."/>
      <w:lvlJc w:val="left"/>
      <w:pPr>
        <w:ind w:left="3600" w:hanging="360"/>
      </w:pPr>
    </w:lvl>
    <w:lvl w:ilvl="5" w:tplc="D25A3C8A">
      <w:start w:val="1"/>
      <w:numFmt w:val="lowerRoman"/>
      <w:lvlText w:val="%6."/>
      <w:lvlJc w:val="right"/>
      <w:pPr>
        <w:ind w:left="4320" w:hanging="180"/>
      </w:pPr>
    </w:lvl>
    <w:lvl w:ilvl="6" w:tplc="CA6C0AB0">
      <w:start w:val="1"/>
      <w:numFmt w:val="decimal"/>
      <w:lvlText w:val="%7."/>
      <w:lvlJc w:val="left"/>
      <w:pPr>
        <w:ind w:left="5040" w:hanging="360"/>
      </w:pPr>
    </w:lvl>
    <w:lvl w:ilvl="7" w:tplc="5984A3EA">
      <w:start w:val="1"/>
      <w:numFmt w:val="lowerLetter"/>
      <w:lvlText w:val="%8."/>
      <w:lvlJc w:val="left"/>
      <w:pPr>
        <w:ind w:left="5760" w:hanging="360"/>
      </w:pPr>
    </w:lvl>
    <w:lvl w:ilvl="8" w:tplc="F364F9C4">
      <w:start w:val="1"/>
      <w:numFmt w:val="lowerRoman"/>
      <w:lvlText w:val="%9."/>
      <w:lvlJc w:val="right"/>
      <w:pPr>
        <w:ind w:left="6480" w:hanging="180"/>
      </w:pPr>
    </w:lvl>
  </w:abstractNum>
  <w:abstractNum w:abstractNumId="3" w15:restartNumberingAfterBreak="0">
    <w:nsid w:val="3E25C1A4"/>
    <w:multiLevelType w:val="hybridMultilevel"/>
    <w:tmpl w:val="4E4AE1D2"/>
    <w:lvl w:ilvl="0" w:tplc="C0F863E2">
      <w:start w:val="1"/>
      <w:numFmt w:val="bullet"/>
      <w:lvlText w:val=""/>
      <w:lvlJc w:val="left"/>
      <w:pPr>
        <w:ind w:left="720" w:hanging="360"/>
      </w:pPr>
      <w:rPr>
        <w:rFonts w:hint="default" w:ascii="Symbol" w:hAnsi="Symbol"/>
      </w:rPr>
    </w:lvl>
    <w:lvl w:ilvl="1" w:tplc="5AD050EC">
      <w:start w:val="1"/>
      <w:numFmt w:val="bullet"/>
      <w:lvlText w:val="o"/>
      <w:lvlJc w:val="left"/>
      <w:pPr>
        <w:ind w:left="1440" w:hanging="360"/>
      </w:pPr>
      <w:rPr>
        <w:rFonts w:hint="default" w:ascii="Courier New" w:hAnsi="Courier New"/>
      </w:rPr>
    </w:lvl>
    <w:lvl w:ilvl="2" w:tplc="EE0E1E7A">
      <w:start w:val="1"/>
      <w:numFmt w:val="bullet"/>
      <w:lvlText w:val=""/>
      <w:lvlJc w:val="left"/>
      <w:pPr>
        <w:ind w:left="2160" w:hanging="360"/>
      </w:pPr>
      <w:rPr>
        <w:rFonts w:hint="default" w:ascii="Wingdings" w:hAnsi="Wingdings"/>
      </w:rPr>
    </w:lvl>
    <w:lvl w:ilvl="3" w:tplc="B2F4B950">
      <w:start w:val="1"/>
      <w:numFmt w:val="bullet"/>
      <w:lvlText w:val=""/>
      <w:lvlJc w:val="left"/>
      <w:pPr>
        <w:ind w:left="2880" w:hanging="360"/>
      </w:pPr>
      <w:rPr>
        <w:rFonts w:hint="default" w:ascii="Symbol" w:hAnsi="Symbol"/>
      </w:rPr>
    </w:lvl>
    <w:lvl w:ilvl="4" w:tplc="CA00F940">
      <w:start w:val="1"/>
      <w:numFmt w:val="bullet"/>
      <w:lvlText w:val="o"/>
      <w:lvlJc w:val="left"/>
      <w:pPr>
        <w:ind w:left="3600" w:hanging="360"/>
      </w:pPr>
      <w:rPr>
        <w:rFonts w:hint="default" w:ascii="Courier New" w:hAnsi="Courier New"/>
      </w:rPr>
    </w:lvl>
    <w:lvl w:ilvl="5" w:tplc="B8566AB2">
      <w:start w:val="1"/>
      <w:numFmt w:val="bullet"/>
      <w:lvlText w:val=""/>
      <w:lvlJc w:val="left"/>
      <w:pPr>
        <w:ind w:left="4320" w:hanging="360"/>
      </w:pPr>
      <w:rPr>
        <w:rFonts w:hint="default" w:ascii="Wingdings" w:hAnsi="Wingdings"/>
      </w:rPr>
    </w:lvl>
    <w:lvl w:ilvl="6" w:tplc="D0502786">
      <w:start w:val="1"/>
      <w:numFmt w:val="bullet"/>
      <w:lvlText w:val=""/>
      <w:lvlJc w:val="left"/>
      <w:pPr>
        <w:ind w:left="5040" w:hanging="360"/>
      </w:pPr>
      <w:rPr>
        <w:rFonts w:hint="default" w:ascii="Symbol" w:hAnsi="Symbol"/>
      </w:rPr>
    </w:lvl>
    <w:lvl w:ilvl="7" w:tplc="BD04F52C">
      <w:start w:val="1"/>
      <w:numFmt w:val="bullet"/>
      <w:lvlText w:val="o"/>
      <w:lvlJc w:val="left"/>
      <w:pPr>
        <w:ind w:left="5760" w:hanging="360"/>
      </w:pPr>
      <w:rPr>
        <w:rFonts w:hint="default" w:ascii="Courier New" w:hAnsi="Courier New"/>
      </w:rPr>
    </w:lvl>
    <w:lvl w:ilvl="8" w:tplc="46B2A2EA">
      <w:start w:val="1"/>
      <w:numFmt w:val="bullet"/>
      <w:lvlText w:val=""/>
      <w:lvlJc w:val="left"/>
      <w:pPr>
        <w:ind w:left="6480" w:hanging="360"/>
      </w:pPr>
      <w:rPr>
        <w:rFonts w:hint="default" w:ascii="Wingdings" w:hAnsi="Wingdings"/>
      </w:rPr>
    </w:lvl>
  </w:abstractNum>
  <w:abstractNum w:abstractNumId="4" w15:restartNumberingAfterBreak="0">
    <w:nsid w:val="42C5442E"/>
    <w:multiLevelType w:val="hybridMultilevel"/>
    <w:tmpl w:val="AF0AA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5D50A1"/>
    <w:multiLevelType w:val="hybridMultilevel"/>
    <w:tmpl w:val="E5C66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115AE"/>
    <w:multiLevelType w:val="hybridMultilevel"/>
    <w:tmpl w:val="DF4281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77936640">
    <w:abstractNumId w:val="3"/>
  </w:num>
  <w:num w:numId="2" w16cid:durableId="897472236">
    <w:abstractNumId w:val="2"/>
  </w:num>
  <w:num w:numId="3" w16cid:durableId="2096785171">
    <w:abstractNumId w:val="1"/>
  </w:num>
  <w:num w:numId="4" w16cid:durableId="1361587958">
    <w:abstractNumId w:val="4"/>
  </w:num>
  <w:num w:numId="5" w16cid:durableId="1998993821">
    <w:abstractNumId w:val="5"/>
  </w:num>
  <w:num w:numId="6" w16cid:durableId="1589388803">
    <w:abstractNumId w:val="6"/>
  </w:num>
  <w:num w:numId="7" w16cid:durableId="5053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9E35A6"/>
    <w:rsid w:val="00026AE4"/>
    <w:rsid w:val="0003023D"/>
    <w:rsid w:val="00045198"/>
    <w:rsid w:val="000517E8"/>
    <w:rsid w:val="0009646F"/>
    <w:rsid w:val="0011021C"/>
    <w:rsid w:val="00111D6D"/>
    <w:rsid w:val="0014235A"/>
    <w:rsid w:val="00161AD2"/>
    <w:rsid w:val="00167541"/>
    <w:rsid w:val="00172DE1"/>
    <w:rsid w:val="001E5CE4"/>
    <w:rsid w:val="001F545E"/>
    <w:rsid w:val="002003F8"/>
    <w:rsid w:val="002239D7"/>
    <w:rsid w:val="00257740"/>
    <w:rsid w:val="00273B9A"/>
    <w:rsid w:val="00292FB9"/>
    <w:rsid w:val="002A33ED"/>
    <w:rsid w:val="002A491F"/>
    <w:rsid w:val="002A6A86"/>
    <w:rsid w:val="002E4B62"/>
    <w:rsid w:val="002E56D0"/>
    <w:rsid w:val="002F217C"/>
    <w:rsid w:val="003013CE"/>
    <w:rsid w:val="0030409D"/>
    <w:rsid w:val="0030457C"/>
    <w:rsid w:val="00313F84"/>
    <w:rsid w:val="003331AE"/>
    <w:rsid w:val="00363701"/>
    <w:rsid w:val="0037102A"/>
    <w:rsid w:val="00393B8B"/>
    <w:rsid w:val="003A65C4"/>
    <w:rsid w:val="003B0067"/>
    <w:rsid w:val="004400DA"/>
    <w:rsid w:val="00451B6F"/>
    <w:rsid w:val="0048287F"/>
    <w:rsid w:val="004B35B1"/>
    <w:rsid w:val="004C088A"/>
    <w:rsid w:val="004D00DA"/>
    <w:rsid w:val="004F1782"/>
    <w:rsid w:val="004F483E"/>
    <w:rsid w:val="005128A3"/>
    <w:rsid w:val="005809B7"/>
    <w:rsid w:val="00594145"/>
    <w:rsid w:val="00596CF4"/>
    <w:rsid w:val="005B4CB0"/>
    <w:rsid w:val="00613FCC"/>
    <w:rsid w:val="006211B4"/>
    <w:rsid w:val="006A35C2"/>
    <w:rsid w:val="006A6689"/>
    <w:rsid w:val="006B1607"/>
    <w:rsid w:val="006B247B"/>
    <w:rsid w:val="006C13DF"/>
    <w:rsid w:val="006D3DCE"/>
    <w:rsid w:val="00735EE5"/>
    <w:rsid w:val="0075577C"/>
    <w:rsid w:val="007625C6"/>
    <w:rsid w:val="00795C01"/>
    <w:rsid w:val="007A1CF0"/>
    <w:rsid w:val="007A7D13"/>
    <w:rsid w:val="007E68D3"/>
    <w:rsid w:val="007F08DC"/>
    <w:rsid w:val="007F42F7"/>
    <w:rsid w:val="008424AB"/>
    <w:rsid w:val="008841CD"/>
    <w:rsid w:val="00913888"/>
    <w:rsid w:val="00942397"/>
    <w:rsid w:val="00946E72"/>
    <w:rsid w:val="0095191F"/>
    <w:rsid w:val="00961B4C"/>
    <w:rsid w:val="00983FED"/>
    <w:rsid w:val="009893DE"/>
    <w:rsid w:val="009975D5"/>
    <w:rsid w:val="009A151F"/>
    <w:rsid w:val="009C1960"/>
    <w:rsid w:val="009E2642"/>
    <w:rsid w:val="00A175DC"/>
    <w:rsid w:val="00A2235A"/>
    <w:rsid w:val="00A52D52"/>
    <w:rsid w:val="00A86B84"/>
    <w:rsid w:val="00AC2ECB"/>
    <w:rsid w:val="00B01D89"/>
    <w:rsid w:val="00B37670"/>
    <w:rsid w:val="00B443E6"/>
    <w:rsid w:val="00B54F53"/>
    <w:rsid w:val="00B85C75"/>
    <w:rsid w:val="00B9369B"/>
    <w:rsid w:val="00B95659"/>
    <w:rsid w:val="00BA74F5"/>
    <w:rsid w:val="00BD1C8C"/>
    <w:rsid w:val="00C24154"/>
    <w:rsid w:val="00C45E04"/>
    <w:rsid w:val="00C52014"/>
    <w:rsid w:val="00CA59E3"/>
    <w:rsid w:val="00CE6F1C"/>
    <w:rsid w:val="00D16AE7"/>
    <w:rsid w:val="00D22137"/>
    <w:rsid w:val="00D32275"/>
    <w:rsid w:val="00D40E8B"/>
    <w:rsid w:val="00D556B9"/>
    <w:rsid w:val="00DB0742"/>
    <w:rsid w:val="00DB59CB"/>
    <w:rsid w:val="00DB7912"/>
    <w:rsid w:val="00DC630B"/>
    <w:rsid w:val="00DD2598"/>
    <w:rsid w:val="00E111EB"/>
    <w:rsid w:val="00E518ED"/>
    <w:rsid w:val="00E565E6"/>
    <w:rsid w:val="00E90283"/>
    <w:rsid w:val="00E966D3"/>
    <w:rsid w:val="00EB1992"/>
    <w:rsid w:val="00EB2287"/>
    <w:rsid w:val="00EC05E5"/>
    <w:rsid w:val="00ED1ED6"/>
    <w:rsid w:val="00EE6438"/>
    <w:rsid w:val="00EE79DA"/>
    <w:rsid w:val="00F0407B"/>
    <w:rsid w:val="00F07A73"/>
    <w:rsid w:val="00F5693B"/>
    <w:rsid w:val="00F73331"/>
    <w:rsid w:val="00F83CC6"/>
    <w:rsid w:val="00FA3C89"/>
    <w:rsid w:val="00FD1D17"/>
    <w:rsid w:val="00FF6B3E"/>
    <w:rsid w:val="00FF7D19"/>
    <w:rsid w:val="012981B2"/>
    <w:rsid w:val="0132BD54"/>
    <w:rsid w:val="01B9719B"/>
    <w:rsid w:val="01FFE02A"/>
    <w:rsid w:val="0215F29E"/>
    <w:rsid w:val="021C365E"/>
    <w:rsid w:val="0294485C"/>
    <w:rsid w:val="02A74049"/>
    <w:rsid w:val="02D458FF"/>
    <w:rsid w:val="02D6F6DB"/>
    <w:rsid w:val="02FB206E"/>
    <w:rsid w:val="0317587D"/>
    <w:rsid w:val="032540DA"/>
    <w:rsid w:val="03BD36E9"/>
    <w:rsid w:val="03D38B37"/>
    <w:rsid w:val="04037FF5"/>
    <w:rsid w:val="0415020D"/>
    <w:rsid w:val="042827CA"/>
    <w:rsid w:val="048C8005"/>
    <w:rsid w:val="050EA43D"/>
    <w:rsid w:val="0565473B"/>
    <w:rsid w:val="05A2F41D"/>
    <w:rsid w:val="06225954"/>
    <w:rsid w:val="065A1787"/>
    <w:rsid w:val="06EC25DB"/>
    <w:rsid w:val="07AC10DC"/>
    <w:rsid w:val="0833E9F8"/>
    <w:rsid w:val="085A00B7"/>
    <w:rsid w:val="087BE7CB"/>
    <w:rsid w:val="092071EE"/>
    <w:rsid w:val="0939E0F4"/>
    <w:rsid w:val="09619183"/>
    <w:rsid w:val="096F6C1E"/>
    <w:rsid w:val="09864441"/>
    <w:rsid w:val="0995C639"/>
    <w:rsid w:val="09D7C148"/>
    <w:rsid w:val="0A399529"/>
    <w:rsid w:val="0A6750D3"/>
    <w:rsid w:val="0ACD372D"/>
    <w:rsid w:val="0AEDB7C9"/>
    <w:rsid w:val="0C11458D"/>
    <w:rsid w:val="0C271677"/>
    <w:rsid w:val="0C92AA67"/>
    <w:rsid w:val="0CBF86C1"/>
    <w:rsid w:val="0CFDD43C"/>
    <w:rsid w:val="0D50735D"/>
    <w:rsid w:val="0DB58E86"/>
    <w:rsid w:val="0E892D33"/>
    <w:rsid w:val="0ED591F4"/>
    <w:rsid w:val="0F2B7706"/>
    <w:rsid w:val="0F597E3C"/>
    <w:rsid w:val="0FBA22FA"/>
    <w:rsid w:val="0FC91C1A"/>
    <w:rsid w:val="0FF8B05D"/>
    <w:rsid w:val="0FFECE64"/>
    <w:rsid w:val="1054AAB4"/>
    <w:rsid w:val="10765331"/>
    <w:rsid w:val="111C6ABC"/>
    <w:rsid w:val="1127DC66"/>
    <w:rsid w:val="119F9431"/>
    <w:rsid w:val="12084D45"/>
    <w:rsid w:val="1229BB21"/>
    <w:rsid w:val="12C27002"/>
    <w:rsid w:val="12FDF8F4"/>
    <w:rsid w:val="134DE692"/>
    <w:rsid w:val="13A05C17"/>
    <w:rsid w:val="13C3F0E0"/>
    <w:rsid w:val="13DE29EB"/>
    <w:rsid w:val="13E6694C"/>
    <w:rsid w:val="14700149"/>
    <w:rsid w:val="14DF64C4"/>
    <w:rsid w:val="153E5239"/>
    <w:rsid w:val="15401FD6"/>
    <w:rsid w:val="155FD472"/>
    <w:rsid w:val="15684F88"/>
    <w:rsid w:val="15D3C44F"/>
    <w:rsid w:val="169995EE"/>
    <w:rsid w:val="16C69905"/>
    <w:rsid w:val="16DD62EF"/>
    <w:rsid w:val="17009164"/>
    <w:rsid w:val="172C5ABA"/>
    <w:rsid w:val="180B9699"/>
    <w:rsid w:val="188E8828"/>
    <w:rsid w:val="18A4B4FA"/>
    <w:rsid w:val="18BE6CD7"/>
    <w:rsid w:val="18CFC966"/>
    <w:rsid w:val="192875F1"/>
    <w:rsid w:val="1969A578"/>
    <w:rsid w:val="1987A394"/>
    <w:rsid w:val="19B2174D"/>
    <w:rsid w:val="19C24B95"/>
    <w:rsid w:val="1A516DE8"/>
    <w:rsid w:val="1A747F91"/>
    <w:rsid w:val="1AEA347D"/>
    <w:rsid w:val="1B3C3455"/>
    <w:rsid w:val="1B9A9554"/>
    <w:rsid w:val="1BD1CDA4"/>
    <w:rsid w:val="1BE6B9DE"/>
    <w:rsid w:val="1CA4A15C"/>
    <w:rsid w:val="1CB296FE"/>
    <w:rsid w:val="1CEC817B"/>
    <w:rsid w:val="1CF17E21"/>
    <w:rsid w:val="1D14A873"/>
    <w:rsid w:val="1D2F1DCA"/>
    <w:rsid w:val="1D2F1DCA"/>
    <w:rsid w:val="1DDA85C7"/>
    <w:rsid w:val="1E13F485"/>
    <w:rsid w:val="1EA73328"/>
    <w:rsid w:val="1EAD2C34"/>
    <w:rsid w:val="1F157C60"/>
    <w:rsid w:val="1F5154A5"/>
    <w:rsid w:val="1FCB617A"/>
    <w:rsid w:val="1FECCA57"/>
    <w:rsid w:val="206BD000"/>
    <w:rsid w:val="20963274"/>
    <w:rsid w:val="215CF068"/>
    <w:rsid w:val="217E5D9B"/>
    <w:rsid w:val="22569176"/>
    <w:rsid w:val="228A9C15"/>
    <w:rsid w:val="228F3DE4"/>
    <w:rsid w:val="22F21D7F"/>
    <w:rsid w:val="2313DE50"/>
    <w:rsid w:val="23E32808"/>
    <w:rsid w:val="23EF1CBD"/>
    <w:rsid w:val="24559D4B"/>
    <w:rsid w:val="2479CC80"/>
    <w:rsid w:val="249F9704"/>
    <w:rsid w:val="251D5698"/>
    <w:rsid w:val="25609BB6"/>
    <w:rsid w:val="257B07C5"/>
    <w:rsid w:val="2644FD5F"/>
    <w:rsid w:val="26847056"/>
    <w:rsid w:val="26AE4942"/>
    <w:rsid w:val="26B09957"/>
    <w:rsid w:val="26EF43DB"/>
    <w:rsid w:val="2759557E"/>
    <w:rsid w:val="27622198"/>
    <w:rsid w:val="27B8660C"/>
    <w:rsid w:val="2857F795"/>
    <w:rsid w:val="2915033A"/>
    <w:rsid w:val="2991C68C"/>
    <w:rsid w:val="2AA11E16"/>
    <w:rsid w:val="2B021C65"/>
    <w:rsid w:val="2B3075BF"/>
    <w:rsid w:val="2B70741A"/>
    <w:rsid w:val="2C2C2236"/>
    <w:rsid w:val="2C80E839"/>
    <w:rsid w:val="2CFE58E1"/>
    <w:rsid w:val="2D056C44"/>
    <w:rsid w:val="2D1CDDD6"/>
    <w:rsid w:val="2EAF176A"/>
    <w:rsid w:val="2EC0D163"/>
    <w:rsid w:val="2F35C629"/>
    <w:rsid w:val="2FA19D2E"/>
    <w:rsid w:val="316AB8A7"/>
    <w:rsid w:val="32191EF3"/>
    <w:rsid w:val="321B8ED3"/>
    <w:rsid w:val="32359D10"/>
    <w:rsid w:val="32A881C7"/>
    <w:rsid w:val="32CC0672"/>
    <w:rsid w:val="3322E836"/>
    <w:rsid w:val="3350910D"/>
    <w:rsid w:val="33D476D3"/>
    <w:rsid w:val="341BDC85"/>
    <w:rsid w:val="344D811E"/>
    <w:rsid w:val="354FE66E"/>
    <w:rsid w:val="35AB3E52"/>
    <w:rsid w:val="36A00957"/>
    <w:rsid w:val="379A327D"/>
    <w:rsid w:val="38591194"/>
    <w:rsid w:val="385CD159"/>
    <w:rsid w:val="38B10BD3"/>
    <w:rsid w:val="39360585"/>
    <w:rsid w:val="394F6237"/>
    <w:rsid w:val="39722BF8"/>
    <w:rsid w:val="39BFD71B"/>
    <w:rsid w:val="3A1E05B3"/>
    <w:rsid w:val="3B34126B"/>
    <w:rsid w:val="3B4F5175"/>
    <w:rsid w:val="3B5BAED1"/>
    <w:rsid w:val="3BCBC5CC"/>
    <w:rsid w:val="3BF15DBA"/>
    <w:rsid w:val="3CCE83E3"/>
    <w:rsid w:val="3D28A88F"/>
    <w:rsid w:val="3D4F5204"/>
    <w:rsid w:val="3DA41DEE"/>
    <w:rsid w:val="3DD96AD0"/>
    <w:rsid w:val="3F0D7F66"/>
    <w:rsid w:val="3F5C671B"/>
    <w:rsid w:val="3F60BA27"/>
    <w:rsid w:val="3FCC2202"/>
    <w:rsid w:val="3FDDA76B"/>
    <w:rsid w:val="3FE4350C"/>
    <w:rsid w:val="407EB0BE"/>
    <w:rsid w:val="40819C70"/>
    <w:rsid w:val="408E77BA"/>
    <w:rsid w:val="40A6C8AD"/>
    <w:rsid w:val="40DC09DA"/>
    <w:rsid w:val="410E2248"/>
    <w:rsid w:val="4111B7E8"/>
    <w:rsid w:val="415E595B"/>
    <w:rsid w:val="41EF1DDF"/>
    <w:rsid w:val="421AC691"/>
    <w:rsid w:val="42B6D458"/>
    <w:rsid w:val="42B74C25"/>
    <w:rsid w:val="42FB5ECA"/>
    <w:rsid w:val="435210E7"/>
    <w:rsid w:val="43A874EE"/>
    <w:rsid w:val="43B1F0CD"/>
    <w:rsid w:val="443E949E"/>
    <w:rsid w:val="44A98292"/>
    <w:rsid w:val="44FB68D9"/>
    <w:rsid w:val="4561ABAE"/>
    <w:rsid w:val="45D5615C"/>
    <w:rsid w:val="45FD3C49"/>
    <w:rsid w:val="46ACD5FA"/>
    <w:rsid w:val="46B55392"/>
    <w:rsid w:val="4740B933"/>
    <w:rsid w:val="48782F42"/>
    <w:rsid w:val="48829E0D"/>
    <w:rsid w:val="489E5232"/>
    <w:rsid w:val="494E053F"/>
    <w:rsid w:val="49BA411E"/>
    <w:rsid w:val="4A54C161"/>
    <w:rsid w:val="4A704F7F"/>
    <w:rsid w:val="4A91E137"/>
    <w:rsid w:val="4AE0714B"/>
    <w:rsid w:val="4AE9A0B3"/>
    <w:rsid w:val="4AFCFA10"/>
    <w:rsid w:val="4B02D44C"/>
    <w:rsid w:val="4BC386A0"/>
    <w:rsid w:val="4CA514FA"/>
    <w:rsid w:val="4D30B572"/>
    <w:rsid w:val="4D5252EA"/>
    <w:rsid w:val="4D850200"/>
    <w:rsid w:val="4DE70C63"/>
    <w:rsid w:val="4E6EA223"/>
    <w:rsid w:val="4F0376E7"/>
    <w:rsid w:val="4F68BE4C"/>
    <w:rsid w:val="4FC72EED"/>
    <w:rsid w:val="504731D9"/>
    <w:rsid w:val="50B51C8F"/>
    <w:rsid w:val="50D9867F"/>
    <w:rsid w:val="50DDD097"/>
    <w:rsid w:val="5168BC9F"/>
    <w:rsid w:val="521C590F"/>
    <w:rsid w:val="5295BA18"/>
    <w:rsid w:val="52A68F5B"/>
    <w:rsid w:val="52A68F5B"/>
    <w:rsid w:val="533620A4"/>
    <w:rsid w:val="537F5B35"/>
    <w:rsid w:val="53EE9A12"/>
    <w:rsid w:val="54B33F3D"/>
    <w:rsid w:val="550683A9"/>
    <w:rsid w:val="557E7B83"/>
    <w:rsid w:val="559D0611"/>
    <w:rsid w:val="56334F61"/>
    <w:rsid w:val="5634A312"/>
    <w:rsid w:val="56A00D4E"/>
    <w:rsid w:val="571D3C89"/>
    <w:rsid w:val="57299EDC"/>
    <w:rsid w:val="57D96D10"/>
    <w:rsid w:val="5829C20D"/>
    <w:rsid w:val="5837EB1F"/>
    <w:rsid w:val="587728B5"/>
    <w:rsid w:val="587E5E4A"/>
    <w:rsid w:val="588A1FDC"/>
    <w:rsid w:val="5976C207"/>
    <w:rsid w:val="59EAAC42"/>
    <w:rsid w:val="5A9E35A6"/>
    <w:rsid w:val="5AC10991"/>
    <w:rsid w:val="5AD2B217"/>
    <w:rsid w:val="5AE3D274"/>
    <w:rsid w:val="5AFEA6E0"/>
    <w:rsid w:val="5B42B9E0"/>
    <w:rsid w:val="5B54F016"/>
    <w:rsid w:val="5B750F2A"/>
    <w:rsid w:val="5BD17819"/>
    <w:rsid w:val="5BD17819"/>
    <w:rsid w:val="5BEA8D7D"/>
    <w:rsid w:val="5C0CBA15"/>
    <w:rsid w:val="5C874034"/>
    <w:rsid w:val="5CBABB8C"/>
    <w:rsid w:val="5D048D18"/>
    <w:rsid w:val="5D1D7374"/>
    <w:rsid w:val="5D7D6B6B"/>
    <w:rsid w:val="5D9C8160"/>
    <w:rsid w:val="5EC65EC0"/>
    <w:rsid w:val="5F4E0CF5"/>
    <w:rsid w:val="5F95DDF7"/>
    <w:rsid w:val="5FF02C11"/>
    <w:rsid w:val="6026D21D"/>
    <w:rsid w:val="604A6EC6"/>
    <w:rsid w:val="607E8BF5"/>
    <w:rsid w:val="621B7C4B"/>
    <w:rsid w:val="623AB95D"/>
    <w:rsid w:val="62E310DA"/>
    <w:rsid w:val="62FA4E0B"/>
    <w:rsid w:val="6396A1F8"/>
    <w:rsid w:val="64550F26"/>
    <w:rsid w:val="64AC8819"/>
    <w:rsid w:val="64F908C4"/>
    <w:rsid w:val="65903332"/>
    <w:rsid w:val="65E86874"/>
    <w:rsid w:val="669560A4"/>
    <w:rsid w:val="66A9C095"/>
    <w:rsid w:val="66F5B632"/>
    <w:rsid w:val="671F61D4"/>
    <w:rsid w:val="67C59600"/>
    <w:rsid w:val="6853804F"/>
    <w:rsid w:val="6898BB4E"/>
    <w:rsid w:val="68A742C1"/>
    <w:rsid w:val="68AC389C"/>
    <w:rsid w:val="68ADEFCD"/>
    <w:rsid w:val="68C04148"/>
    <w:rsid w:val="68E5FAFC"/>
    <w:rsid w:val="690A2E27"/>
    <w:rsid w:val="69284A14"/>
    <w:rsid w:val="6937CF7B"/>
    <w:rsid w:val="695648A4"/>
    <w:rsid w:val="69A6DAD3"/>
    <w:rsid w:val="69B90C5C"/>
    <w:rsid w:val="69DBDF0D"/>
    <w:rsid w:val="6A3100A4"/>
    <w:rsid w:val="6A5D4A22"/>
    <w:rsid w:val="6A86CB8C"/>
    <w:rsid w:val="6A9904D0"/>
    <w:rsid w:val="6AC4D638"/>
    <w:rsid w:val="6B35C8DF"/>
    <w:rsid w:val="6B949B9C"/>
    <w:rsid w:val="6D56AE7A"/>
    <w:rsid w:val="6D81841C"/>
    <w:rsid w:val="6DA4D34B"/>
    <w:rsid w:val="6DDCCC4D"/>
    <w:rsid w:val="6E174D2D"/>
    <w:rsid w:val="6E435CD3"/>
    <w:rsid w:val="6E5BFB8B"/>
    <w:rsid w:val="6EB5DEDB"/>
    <w:rsid w:val="6F1872C1"/>
    <w:rsid w:val="6F23D2A0"/>
    <w:rsid w:val="6F391595"/>
    <w:rsid w:val="7017A0F0"/>
    <w:rsid w:val="709679DA"/>
    <w:rsid w:val="70CFC0CB"/>
    <w:rsid w:val="71084669"/>
    <w:rsid w:val="715E22CB"/>
    <w:rsid w:val="716BFBDB"/>
    <w:rsid w:val="71C1AD25"/>
    <w:rsid w:val="724358CB"/>
    <w:rsid w:val="725A4190"/>
    <w:rsid w:val="72DBC322"/>
    <w:rsid w:val="72F79A9A"/>
    <w:rsid w:val="73B5C85A"/>
    <w:rsid w:val="74994A35"/>
    <w:rsid w:val="752E1D20"/>
    <w:rsid w:val="755C42D1"/>
    <w:rsid w:val="75F38AE5"/>
    <w:rsid w:val="764DED7A"/>
    <w:rsid w:val="76A166E6"/>
    <w:rsid w:val="76D62547"/>
    <w:rsid w:val="775AB523"/>
    <w:rsid w:val="77E443DD"/>
    <w:rsid w:val="78503D3F"/>
    <w:rsid w:val="78B671F3"/>
    <w:rsid w:val="78FB0D9B"/>
    <w:rsid w:val="792D8AC1"/>
    <w:rsid w:val="798B111C"/>
    <w:rsid w:val="7B0810A8"/>
    <w:rsid w:val="7B136D39"/>
    <w:rsid w:val="7B62894F"/>
    <w:rsid w:val="7BFEEB16"/>
    <w:rsid w:val="7C4D685C"/>
    <w:rsid w:val="7CB633EC"/>
    <w:rsid w:val="7D314040"/>
    <w:rsid w:val="7D7CE196"/>
    <w:rsid w:val="7D81741E"/>
    <w:rsid w:val="7DF59303"/>
    <w:rsid w:val="7F364A09"/>
    <w:rsid w:val="7F69EEA0"/>
    <w:rsid w:val="7F8E6A7F"/>
    <w:rsid w:val="7FEB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35A6"/>
  <w15:chartTrackingRefBased/>
  <w15:docId w15:val="{AB00802C-4515-42AA-AA33-3EE7F2D3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75DC"/>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F0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5798">
      <w:bodyDiv w:val="1"/>
      <w:marLeft w:val="0"/>
      <w:marRight w:val="0"/>
      <w:marTop w:val="0"/>
      <w:marBottom w:val="0"/>
      <w:divBdr>
        <w:top w:val="none" w:sz="0" w:space="0" w:color="auto"/>
        <w:left w:val="none" w:sz="0" w:space="0" w:color="auto"/>
        <w:bottom w:val="none" w:sz="0" w:space="0" w:color="auto"/>
        <w:right w:val="none" w:sz="0" w:space="0" w:color="auto"/>
      </w:divBdr>
    </w:div>
    <w:div w:id="625964233">
      <w:bodyDiv w:val="1"/>
      <w:marLeft w:val="0"/>
      <w:marRight w:val="0"/>
      <w:marTop w:val="0"/>
      <w:marBottom w:val="0"/>
      <w:divBdr>
        <w:top w:val="none" w:sz="0" w:space="0" w:color="auto"/>
        <w:left w:val="none" w:sz="0" w:space="0" w:color="auto"/>
        <w:bottom w:val="none" w:sz="0" w:space="0" w:color="auto"/>
        <w:right w:val="none" w:sz="0" w:space="0" w:color="auto"/>
      </w:divBdr>
    </w:div>
    <w:div w:id="1345941519">
      <w:bodyDiv w:val="1"/>
      <w:marLeft w:val="0"/>
      <w:marRight w:val="0"/>
      <w:marTop w:val="0"/>
      <w:marBottom w:val="0"/>
      <w:divBdr>
        <w:top w:val="none" w:sz="0" w:space="0" w:color="auto"/>
        <w:left w:val="none" w:sz="0" w:space="0" w:color="auto"/>
        <w:bottom w:val="none" w:sz="0" w:space="0" w:color="auto"/>
        <w:right w:val="none" w:sz="0" w:space="0" w:color="auto"/>
      </w:divBdr>
    </w:div>
    <w:div w:id="1389232636">
      <w:bodyDiv w:val="1"/>
      <w:marLeft w:val="0"/>
      <w:marRight w:val="0"/>
      <w:marTop w:val="0"/>
      <w:marBottom w:val="0"/>
      <w:divBdr>
        <w:top w:val="none" w:sz="0" w:space="0" w:color="auto"/>
        <w:left w:val="none" w:sz="0" w:space="0" w:color="auto"/>
        <w:bottom w:val="none" w:sz="0" w:space="0" w:color="auto"/>
        <w:right w:val="none" w:sz="0" w:space="0" w:color="auto"/>
      </w:divBdr>
    </w:div>
    <w:div w:id="1873834415">
      <w:bodyDiv w:val="1"/>
      <w:marLeft w:val="0"/>
      <w:marRight w:val="0"/>
      <w:marTop w:val="0"/>
      <w:marBottom w:val="0"/>
      <w:divBdr>
        <w:top w:val="none" w:sz="0" w:space="0" w:color="auto"/>
        <w:left w:val="none" w:sz="0" w:space="0" w:color="auto"/>
        <w:bottom w:val="none" w:sz="0" w:space="0" w:color="auto"/>
        <w:right w:val="none" w:sz="0" w:space="0" w:color="auto"/>
      </w:divBdr>
    </w:div>
    <w:div w:id="209959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oi.org/10.1016/j.aei.2023.101955" TargetMode="External" Id="rId13" /><Relationship Type="http://schemas.openxmlformats.org/officeDocument/2006/relationships/hyperlink" Target="https://www.labellerr.com/blog/machine-learning-steps-a-complete-guide-to-the-ml-process/"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chart" Target="charts/chart1.xml" Id="rId7" /><Relationship Type="http://schemas.openxmlformats.org/officeDocument/2006/relationships/hyperlink" Target="https://doi.org/10.24432/C55S3H" TargetMode="External" Id="rId12" /><Relationship Type="http://schemas.openxmlformats.org/officeDocument/2006/relationships/hyperlink" Target="https://doi.org/10.3390/w10111536" TargetMode="External" Id="rId17" /><Relationship Type="http://schemas.openxmlformats.org/officeDocument/2006/relationships/numbering" Target="numbering.xml" Id="rId2" /><Relationship Type="http://schemas.openxmlformats.org/officeDocument/2006/relationships/hyperlink" Target="https://doi.org/10.1016/S2589-7500(23)00094-8"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5.jpeg" Id="rId11" /><Relationship Type="http://schemas.openxmlformats.org/officeDocument/2006/relationships/webSettings" Target="webSettings.xml" Id="rId5" /><Relationship Type="http://schemas.openxmlformats.org/officeDocument/2006/relationships/hyperlink" Target="https://doi.org/10.3389/fpsyt.2024.1376784" TargetMode="External" Id="rId15" /><Relationship Type="http://schemas.openxmlformats.org/officeDocument/2006/relationships/image" Target="media/image4.png" Id="rId10" /><Relationship Type="http://schemas.openxmlformats.org/officeDocument/2006/relationships/hyperlink" Target="https://www.toolshero.com/problem-solving/heuristic-method/" TargetMode="External"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hyperlink" Target="https://doi.org/10.1007/s10666-020-09731-9" TargetMode="External" Id="rId14" /><Relationship Type="http://schemas.openxmlformats.org/officeDocument/2006/relationships/image" Target="/media/image5.png" Id="R8c336781030b400b" /><Relationship Type="http://schemas.openxmlformats.org/officeDocument/2006/relationships/image" Target="/media/image6.png" Id="Re541abe8801743b1" /><Relationship Type="http://schemas.openxmlformats.org/officeDocument/2006/relationships/image" Target="/media/image7.png" Id="R403323e209bc4fa8" /><Relationship Type="http://schemas.openxmlformats.org/officeDocument/2006/relationships/image" Target="/media/image8.png" Id="R7f7725b9733c4536" /><Relationship Type="http://schemas.openxmlformats.org/officeDocument/2006/relationships/image" Target="/media/image9.png" Id="Rd0d20c9d97bf4a02" /><Relationship Type="http://schemas.openxmlformats.org/officeDocument/2006/relationships/image" Target="/media/imagea.png" Id="Re0a13d3c8adb4690" /><Relationship Type="http://schemas.openxmlformats.org/officeDocument/2006/relationships/image" Target="/media/imageb.png" Id="R14f2f4b13ac7468f" /><Relationship Type="http://schemas.openxmlformats.org/officeDocument/2006/relationships/image" Target="/media/imagec.png" Id="Rcd8c14fa5b9c4f36" /><Relationship Type="http://schemas.openxmlformats.org/officeDocument/2006/relationships/image" Target="/media/imaged.png" Id="R58a4c51e62d8481d" /><Relationship Type="http://schemas.openxmlformats.org/officeDocument/2006/relationships/image" Target="/media/imagee.png" Id="R5cdc01a5920746a1"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Year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49-46AC-A4D6-913789A7AD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49-46AC-A4D6-913789A7AD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49-46AC-A4D6-913789A7AD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049-46AC-A4D6-913789A7AD0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049-46AC-A4D6-913789A7AD0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049-46AC-A4D6-913789A7AD0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049-46AC-A4D6-913789A7AD0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049-46AC-A4D6-913789A7AD0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049-46AC-A4D6-913789A7AD0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049-46AC-A4D6-913789A7AD05}"/>
              </c:ext>
            </c:extLst>
          </c:dPt>
          <c:cat>
            <c:strRef>
              <c:f>Sheet1!$A$2:$A$11</c:f>
              <c:strCache>
                <c:ptCount val="10"/>
                <c:pt idx="0">
                  <c:v>Decision Tree</c:v>
                </c:pt>
                <c:pt idx="1">
                  <c:v>Classification</c:v>
                </c:pt>
                <c:pt idx="2">
                  <c:v>Regression</c:v>
                </c:pt>
                <c:pt idx="3">
                  <c:v>Baseline models</c:v>
                </c:pt>
                <c:pt idx="4">
                  <c:v>Dual Methodology</c:v>
                </c:pt>
                <c:pt idx="5">
                  <c:v>Flowchart</c:v>
                </c:pt>
                <c:pt idx="6">
                  <c:v>K-Nearest neighbor</c:v>
                </c:pt>
                <c:pt idx="7">
                  <c:v>Convolutional neural network</c:v>
                </c:pt>
                <c:pt idx="8">
                  <c:v>Random forest Classifier</c:v>
                </c:pt>
                <c:pt idx="9">
                  <c:v>Naïve Bayes Classifier</c:v>
                </c:pt>
              </c:strCache>
            </c:strRef>
          </c:cat>
          <c:val>
            <c:numRef>
              <c:f>Sheet1!$B$2:$B$11</c:f>
              <c:numCache>
                <c:formatCode>General</c:formatCode>
                <c:ptCount val="10"/>
                <c:pt idx="0">
                  <c:v>3</c:v>
                </c:pt>
                <c:pt idx="1">
                  <c:v>1</c:v>
                </c:pt>
                <c:pt idx="2">
                  <c:v>1</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14-0049-46AC-A4D6-913789A7AD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0284-C0AF-409E-959D-E5319F6F0B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Skelton, Jack (Student)</dc:creator>
  <keywords/>
  <dc:description/>
  <lastModifiedBy>Skelton, Jack (Student)</lastModifiedBy>
  <revision>124</revision>
  <dcterms:created xsi:type="dcterms:W3CDTF">2024-11-03T12:56:00.0000000Z</dcterms:created>
  <dcterms:modified xsi:type="dcterms:W3CDTF">2025-02-27T14:52:22.3147590Z</dcterms:modified>
</coreProperties>
</file>